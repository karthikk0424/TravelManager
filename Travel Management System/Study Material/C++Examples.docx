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A4" w:rsidRDefault="009874A4" w:rsidP="009874A4">
      <w:pPr>
        <w:pStyle w:val="Heading3"/>
        <w:spacing w:before="0" w:beforeAutospacing="0" w:after="0" w:afterAutospacing="0"/>
        <w:rPr>
          <w:color w:val="444444"/>
          <w:sz w:val="43"/>
          <w:szCs w:val="43"/>
        </w:rPr>
      </w:pPr>
      <w:r>
        <w:rPr>
          <w:color w:val="444444"/>
          <w:sz w:val="43"/>
          <w:szCs w:val="43"/>
        </w:rPr>
        <w:t>A). C++ Basic Example Programs</w:t>
      </w:r>
    </w:p>
    <w:p w:rsidR="009874A4" w:rsidRPr="009874A4" w:rsidRDefault="009874A4" w:rsidP="009874A4">
      <w:pPr>
        <w:spacing w:after="0" w:line="240" w:lineRule="auto"/>
        <w:outlineLvl w:val="2"/>
        <w:rPr>
          <w:rFonts w:ascii="Times New Roman" w:eastAsia="Times New Roman" w:hAnsi="Times New Roman" w:cs="Times New Roman"/>
          <w:b/>
          <w:bCs/>
          <w:color w:val="444444"/>
          <w:sz w:val="43"/>
          <w:szCs w:val="43"/>
        </w:rPr>
      </w:pPr>
      <w:r w:rsidRPr="009874A4">
        <w:rPr>
          <w:rFonts w:ascii="Times New Roman" w:eastAsia="Times New Roman" w:hAnsi="Times New Roman" w:cs="Times New Roman"/>
          <w:b/>
          <w:bCs/>
          <w:color w:val="444444"/>
          <w:sz w:val="43"/>
          <w:szCs w:val="43"/>
        </w:rPr>
        <w:t>1). Hello World C++ Example Program</w:t>
      </w:r>
    </w:p>
    <w:p w:rsidR="009874A4" w:rsidRDefault="009874A4" w:rsidP="009874A4">
      <w:pPr>
        <w:spacing w:after="0" w:line="200" w:lineRule="atLeast"/>
        <w:rPr>
          <w:rFonts w:ascii="Courier New" w:eastAsia="Times New Roman" w:hAnsi="Courier New" w:cs="Courier New"/>
          <w:color w:val="006000"/>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Hello World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Header Files</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//Standard namespace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//Main 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//Standard </w:t>
      </w:r>
      <w:proofErr w:type="spellStart"/>
      <w:r w:rsidRPr="009874A4">
        <w:rPr>
          <w:rFonts w:ascii="Courier New" w:eastAsia="Times New Roman" w:hAnsi="Courier New" w:cs="Courier New"/>
          <w:color w:val="006000"/>
          <w:sz w:val="20"/>
        </w:rPr>
        <w:t>Ouput</w:t>
      </w:r>
      <w:proofErr w:type="spellEnd"/>
      <w:r w:rsidRPr="009874A4">
        <w:rPr>
          <w:rFonts w:ascii="Courier New" w:eastAsia="Times New Roman" w:hAnsi="Courier New" w:cs="Courier New"/>
          <w:color w:val="006000"/>
          <w:sz w:val="20"/>
        </w:rPr>
        <w:t xml:space="preserve"> Statement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&lt;&lt;"My First C++ Program";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//Main Function return Statement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Default="009874A4" w:rsidP="009874A4">
      <w:pPr>
        <w:pStyle w:val="Heading3"/>
        <w:spacing w:before="0" w:beforeAutospacing="0" w:after="0" w:afterAutospacing="0"/>
        <w:rPr>
          <w:color w:val="444444"/>
          <w:sz w:val="43"/>
          <w:szCs w:val="43"/>
        </w:rPr>
      </w:pPr>
      <w:r>
        <w:rPr>
          <w:color w:val="444444"/>
          <w:sz w:val="43"/>
          <w:szCs w:val="43"/>
        </w:rPr>
        <w:t>2). if Statement Example Program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If Statement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iostream</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conio.h</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using</w:t>
      </w:r>
      <w:proofErr w:type="gramEnd"/>
      <w:r w:rsidRPr="009874A4">
        <w:rPr>
          <w:rFonts w:ascii="Courier New" w:eastAsia="Times New Roman" w:hAnsi="Courier New" w:cs="Courier New"/>
          <w:color w:val="006000"/>
          <w:sz w:val="20"/>
          <w:szCs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cin</w:t>
      </w:r>
      <w:proofErr w:type="spellEnd"/>
      <w:proofErr w:type="gramEnd"/>
      <w:r w:rsidRPr="009874A4">
        <w:rPr>
          <w:rFonts w:ascii="Courier New" w:eastAsia="Times New Roman" w:hAnsi="Courier New" w:cs="Courier New"/>
          <w:color w:val="006000"/>
          <w:sz w:val="20"/>
          <w:szCs w:val="20"/>
        </w:rPr>
        <w:t>&gt;&gt;a;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//If Condition Check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if(</w:t>
      </w:r>
      <w:proofErr w:type="gramEnd"/>
      <w:r w:rsidRPr="009874A4">
        <w:rPr>
          <w:rFonts w:ascii="Courier New" w:eastAsia="Times New Roman" w:hAnsi="Courier New" w:cs="Courier New"/>
          <w:color w:val="006000"/>
          <w:sz w:val="20"/>
          <w:szCs w:val="20"/>
        </w:rPr>
        <w:t>a &gt; 10)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 Block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Condition Success</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&lt;&lt;a&lt;&lt;" Is Greater than 10";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lastRenderedPageBreak/>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getch</w:t>
      </w:r>
      <w:proofErr w:type="spellEnd"/>
      <w:r w:rsidRPr="009874A4">
        <w:rPr>
          <w:rFonts w:ascii="Courier New" w:eastAsia="Times New Roman" w:hAnsi="Courier New" w:cs="Courier New"/>
          <w:color w:val="006000"/>
          <w:sz w:val="20"/>
          <w:szCs w:val="20"/>
        </w:rPr>
        <w:t>(</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3). if</w:t>
      </w:r>
      <w:proofErr w:type="gramStart"/>
      <w:r>
        <w:rPr>
          <w:color w:val="444444"/>
          <w:sz w:val="43"/>
          <w:szCs w:val="43"/>
        </w:rPr>
        <w:t>..else</w:t>
      </w:r>
      <w:proofErr w:type="gramEnd"/>
      <w:r>
        <w:rPr>
          <w:color w:val="444444"/>
          <w:sz w:val="43"/>
          <w:szCs w:val="43"/>
        </w:rPr>
        <w:t xml:space="preserve"> Statement Example Program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if...else Statement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iostream</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conio.h</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using</w:t>
      </w:r>
      <w:proofErr w:type="gramEnd"/>
      <w:r w:rsidRPr="009874A4">
        <w:rPr>
          <w:rFonts w:ascii="Courier New" w:eastAsia="Times New Roman" w:hAnsi="Courier New" w:cs="Courier New"/>
          <w:color w:val="006000"/>
          <w:sz w:val="20"/>
          <w:szCs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cin</w:t>
      </w:r>
      <w:proofErr w:type="spellEnd"/>
      <w:proofErr w:type="gramEnd"/>
      <w:r w:rsidRPr="009874A4">
        <w:rPr>
          <w:rFonts w:ascii="Courier New" w:eastAsia="Times New Roman" w:hAnsi="Courier New" w:cs="Courier New"/>
          <w:color w:val="006000"/>
          <w:sz w:val="20"/>
          <w:szCs w:val="20"/>
        </w:rPr>
        <w:t>&gt;&gt;a;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//If Condition Check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if(</w:t>
      </w:r>
      <w:proofErr w:type="gramEnd"/>
      <w:r w:rsidRPr="009874A4">
        <w:rPr>
          <w:rFonts w:ascii="Courier New" w:eastAsia="Times New Roman" w:hAnsi="Courier New" w:cs="Courier New"/>
          <w:color w:val="006000"/>
          <w:sz w:val="20"/>
          <w:szCs w:val="20"/>
        </w:rPr>
        <w:t>a &gt; 10)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 Block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Condition Success</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&lt;&lt;a&lt;&lt;" Is Greater than 10";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else</w:t>
      </w:r>
      <w:proofErr w:type="gramEnd"/>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 Block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Condition Fail</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&lt;&lt;a&lt;&lt;" Is Less than/Equal 10";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getch</w:t>
      </w:r>
      <w:proofErr w:type="spellEnd"/>
      <w:r w:rsidRPr="009874A4">
        <w:rPr>
          <w:rFonts w:ascii="Courier New" w:eastAsia="Times New Roman" w:hAnsi="Courier New" w:cs="Courier New"/>
          <w:color w:val="006000"/>
          <w:sz w:val="20"/>
          <w:szCs w:val="20"/>
        </w:rPr>
        <w:t>(</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4). For Loop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w:t>
      </w:r>
      <w:proofErr w:type="spellStart"/>
      <w:r w:rsidRPr="009874A4">
        <w:rPr>
          <w:rFonts w:ascii="Courier New" w:eastAsia="Times New Roman" w:hAnsi="Courier New" w:cs="Courier New"/>
          <w:color w:val="006000"/>
          <w:sz w:val="20"/>
          <w:szCs w:val="20"/>
        </w:rPr>
        <w:t>for</w:t>
      </w:r>
      <w:proofErr w:type="spellEnd"/>
      <w:r w:rsidRPr="009874A4">
        <w:rPr>
          <w:rFonts w:ascii="Courier New" w:eastAsia="Times New Roman" w:hAnsi="Courier New" w:cs="Courier New"/>
          <w:color w:val="006000"/>
          <w:sz w:val="20"/>
          <w:szCs w:val="20"/>
        </w:rPr>
        <w:t xml:space="preserve"> Loop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lastRenderedPageBreak/>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//for Loop Block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for</w:t>
      </w:r>
      <w:proofErr w:type="gram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int</w:t>
      </w:r>
      <w:proofErr w:type="spellEnd"/>
      <w:r w:rsidRPr="009874A4">
        <w:rPr>
          <w:rFonts w:ascii="Courier New" w:eastAsia="Times New Roman" w:hAnsi="Courier New" w:cs="Courier New"/>
          <w:color w:val="006000"/>
          <w:sz w:val="20"/>
        </w:rPr>
        <w:t xml:space="preserve"> counter = 1; counter &lt;= a;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r w:rsidRPr="009874A4">
        <w:rPr>
          <w:rFonts w:ascii="Courier New" w:eastAsia="Times New Roman" w:hAnsi="Courier New" w:cs="Courier New"/>
          <w:color w:val="006000"/>
          <w:sz w:val="20"/>
        </w:rPr>
        <w:t>cout</w:t>
      </w:r>
      <w:proofErr w:type="spellEnd"/>
      <w:r w:rsidRPr="009874A4">
        <w:rPr>
          <w:rFonts w:ascii="Courier New" w:eastAsia="Times New Roman" w:hAnsi="Courier New" w:cs="Courier New"/>
          <w:color w:val="006000"/>
          <w:sz w:val="20"/>
        </w:rPr>
        <w:t>&lt;&lt;"Execute "&lt;&lt;counter&lt;&lt;" time"&lt;&lt;</w:t>
      </w:r>
      <w:proofErr w:type="spellStart"/>
      <w:r w:rsidRPr="009874A4">
        <w:rPr>
          <w:rFonts w:ascii="Courier New" w:eastAsia="Times New Roman" w:hAnsi="Courier New" w:cs="Courier New"/>
          <w:color w:val="006000"/>
          <w:sz w:val="20"/>
        </w:rPr>
        <w:t>endl</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5). While Loop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Courier New" w:eastAsia="Times New Roman" w:hAnsi="Courier New" w:cs="Courier New"/>
          <w:color w:val="006000"/>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While Loop In C++</w:t>
      </w:r>
    </w:p>
    <w:p w:rsidR="009874A4" w:rsidRPr="009874A4" w:rsidRDefault="009874A4" w:rsidP="009874A4">
      <w:pPr>
        <w:spacing w:after="0" w:line="200" w:lineRule="atLeast"/>
        <w:rPr>
          <w:rFonts w:ascii="Courier New" w:eastAsia="Times New Roman" w:hAnsi="Courier New" w:cs="Courier New"/>
          <w:color w:val="006000"/>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Courier New" w:eastAsia="Times New Roman" w:hAnsi="Courier New" w:cs="Courier New"/>
          <w:color w:val="006000"/>
          <w:sz w:val="20"/>
          <w:szCs w:val="20"/>
        </w:rPr>
      </w:pPr>
    </w:p>
    <w:p w:rsidR="009874A4" w:rsidRPr="009874A4" w:rsidRDefault="009874A4" w:rsidP="009874A4">
      <w:pPr>
        <w:spacing w:after="0" w:line="200" w:lineRule="atLeast"/>
        <w:rPr>
          <w:rFonts w:ascii="Courier New" w:eastAsia="Times New Roman" w:hAnsi="Courier New" w:cs="Courier New"/>
          <w:color w:val="006000"/>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counter = 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//while Loop Block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while</w:t>
      </w:r>
      <w:proofErr w:type="gramEnd"/>
      <w:r w:rsidRPr="009874A4">
        <w:rPr>
          <w:rFonts w:ascii="Courier New" w:eastAsia="Times New Roman" w:hAnsi="Courier New" w:cs="Courier New"/>
          <w:color w:val="006000"/>
          <w:sz w:val="20"/>
        </w:rPr>
        <w:t xml:space="preserve"> (counter &lt;=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r w:rsidRPr="009874A4">
        <w:rPr>
          <w:rFonts w:ascii="Courier New" w:eastAsia="Times New Roman" w:hAnsi="Courier New" w:cs="Courier New"/>
          <w:color w:val="006000"/>
          <w:sz w:val="20"/>
        </w:rPr>
        <w:t>cout</w:t>
      </w:r>
      <w:proofErr w:type="spellEnd"/>
      <w:r w:rsidRPr="009874A4">
        <w:rPr>
          <w:rFonts w:ascii="Courier New" w:eastAsia="Times New Roman" w:hAnsi="Courier New" w:cs="Courier New"/>
          <w:color w:val="006000"/>
          <w:sz w:val="20"/>
        </w:rPr>
        <w:t>&lt;&lt;"Execute While "&lt;&lt;counter&lt;&lt;" time"&lt;&lt;</w:t>
      </w:r>
      <w:proofErr w:type="spellStart"/>
      <w:r w:rsidRPr="009874A4">
        <w:rPr>
          <w:rFonts w:ascii="Courier New" w:eastAsia="Times New Roman" w:hAnsi="Courier New" w:cs="Courier New"/>
          <w:color w:val="006000"/>
          <w:sz w:val="20"/>
        </w:rPr>
        <w:t>endl</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counter</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6). Do While Loop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Do..While </w:t>
      </w:r>
      <w:proofErr w:type="gramStart"/>
      <w:r w:rsidRPr="009874A4">
        <w:rPr>
          <w:rFonts w:ascii="Courier New" w:eastAsia="Times New Roman" w:hAnsi="Courier New" w:cs="Courier New"/>
          <w:color w:val="006000"/>
          <w:sz w:val="20"/>
          <w:szCs w:val="20"/>
        </w:rPr>
        <w:t>In</w:t>
      </w:r>
      <w:proofErr w:type="gramEnd"/>
      <w:r w:rsidRPr="009874A4">
        <w:rPr>
          <w:rFonts w:ascii="Courier New" w:eastAsia="Times New Roman" w:hAnsi="Courier New" w:cs="Courier New"/>
          <w:color w:val="006000"/>
          <w:sz w:val="20"/>
          <w:szCs w:val="20"/>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lastRenderedPageBreak/>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counter = 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//Do while Loop Block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do</w:t>
      </w:r>
      <w:proofErr w:type="gramEnd"/>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r w:rsidRPr="009874A4">
        <w:rPr>
          <w:rFonts w:ascii="Courier New" w:eastAsia="Times New Roman" w:hAnsi="Courier New" w:cs="Courier New"/>
          <w:color w:val="006000"/>
          <w:sz w:val="20"/>
        </w:rPr>
        <w:t>cout</w:t>
      </w:r>
      <w:proofErr w:type="spellEnd"/>
      <w:r w:rsidRPr="009874A4">
        <w:rPr>
          <w:rFonts w:ascii="Courier New" w:eastAsia="Times New Roman" w:hAnsi="Courier New" w:cs="Courier New"/>
          <w:color w:val="006000"/>
          <w:sz w:val="20"/>
        </w:rPr>
        <w:t>&lt;&lt;"Execute Do While "&lt;&lt;counter&lt;&lt;" time"&lt;&lt;</w:t>
      </w:r>
      <w:proofErr w:type="spellStart"/>
      <w:r w:rsidRPr="009874A4">
        <w:rPr>
          <w:rFonts w:ascii="Courier New" w:eastAsia="Times New Roman" w:hAnsi="Courier New" w:cs="Courier New"/>
          <w:color w:val="006000"/>
          <w:sz w:val="20"/>
        </w:rPr>
        <w:t>endl</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counter</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}while</w:t>
      </w:r>
      <w:proofErr w:type="gramEnd"/>
      <w:r w:rsidRPr="009874A4">
        <w:rPr>
          <w:rFonts w:ascii="Courier New" w:eastAsia="Times New Roman" w:hAnsi="Courier New" w:cs="Courier New"/>
          <w:color w:val="006000"/>
          <w:sz w:val="20"/>
        </w:rPr>
        <w:t xml:space="preserve"> (counter &lt;= a);</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B). C++ Common Example Programs</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1). Factorial Using Loop Example Program </w:t>
      </w:r>
      <w:proofErr w:type="gramStart"/>
      <w:r>
        <w:rPr>
          <w:color w:val="444444"/>
          <w:sz w:val="43"/>
          <w:szCs w:val="43"/>
        </w:rPr>
        <w:t>In</w:t>
      </w:r>
      <w:proofErr w:type="gramEnd"/>
      <w:r>
        <w:rPr>
          <w:color w:val="444444"/>
          <w:sz w:val="43"/>
          <w:szCs w:val="43"/>
        </w:rPr>
        <w:t xml:space="preserve"> C++</w:t>
      </w:r>
    </w:p>
    <w:p w:rsidR="009874A4" w:rsidRDefault="009874A4" w:rsidP="009874A4">
      <w:pPr>
        <w:spacing w:after="0" w:line="200" w:lineRule="atLeast"/>
        <w:rPr>
          <w:rFonts w:ascii="Courier New" w:eastAsia="Times New Roman" w:hAnsi="Courier New" w:cs="Courier New"/>
          <w:color w:val="006000"/>
          <w:sz w:val="20"/>
        </w:rPr>
      </w:pPr>
    </w:p>
    <w:p w:rsidR="009874A4" w:rsidRDefault="009874A4" w:rsidP="009874A4">
      <w:pPr>
        <w:spacing w:after="0" w:line="200" w:lineRule="atLeast"/>
        <w:rPr>
          <w:rFonts w:ascii="Courier New" w:eastAsia="Times New Roman" w:hAnsi="Courier New" w:cs="Courier New"/>
          <w:color w:val="006000"/>
          <w:sz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roofErr w:type="gramStart"/>
      <w:r w:rsidRPr="009874A4">
        <w:rPr>
          <w:rFonts w:ascii="Courier New" w:eastAsia="Times New Roman" w:hAnsi="Courier New" w:cs="Courier New"/>
          <w:color w:val="006000"/>
          <w:sz w:val="20"/>
        </w:rPr>
        <w:t>*  Example</w:t>
      </w:r>
      <w:proofErr w:type="gramEnd"/>
      <w:r w:rsidRPr="009874A4">
        <w:rPr>
          <w:rFonts w:ascii="Courier New" w:eastAsia="Times New Roman" w:hAnsi="Courier New" w:cs="Courier New"/>
          <w:color w:val="006000"/>
          <w:sz w:val="20"/>
        </w:rPr>
        <w:t xml:space="preserve"> Program For Factorial Value Using For Loop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little</w:t>
      </w:r>
      <w:proofErr w:type="gramEnd"/>
      <w:r w:rsidRPr="009874A4">
        <w:rPr>
          <w:rFonts w:ascii="Courier New" w:eastAsia="Times New Roman" w:hAnsi="Courier New" w:cs="Courier New"/>
          <w:color w:val="006000"/>
          <w:sz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Pr>
          <w:rFonts w:ascii="Courier New" w:hAnsi="Courier New" w:cs="Courier New"/>
          <w:color w:val="006000"/>
          <w:sz w:val="20"/>
          <w:szCs w:val="20"/>
          <w:shd w:val="clear" w:color="auto" w:fill="EFEFEF"/>
        </w:rPr>
        <w:t>6! = 6 x 5 x 4 x 3 x 2 x 1 = 720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counter, n, fact = 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lastRenderedPageBreak/>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//for Loop Block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for</w:t>
      </w:r>
      <w:proofErr w:type="gram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int</w:t>
      </w:r>
      <w:proofErr w:type="spellEnd"/>
      <w:r w:rsidRPr="009874A4">
        <w:rPr>
          <w:rFonts w:ascii="Courier New" w:eastAsia="Times New Roman" w:hAnsi="Courier New" w:cs="Courier New"/>
          <w:color w:val="006000"/>
          <w:sz w:val="20"/>
        </w:rPr>
        <w:t xml:space="preserve"> counter = 1; counter &lt;= n;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fact</w:t>
      </w:r>
      <w:proofErr w:type="gramEnd"/>
      <w:r w:rsidRPr="009874A4">
        <w:rPr>
          <w:rFonts w:ascii="Courier New" w:eastAsia="Times New Roman" w:hAnsi="Courier New" w:cs="Courier New"/>
          <w:color w:val="006000"/>
          <w:sz w:val="20"/>
        </w:rPr>
        <w:t xml:space="preserve"> = fact *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&lt;&lt;n&lt;&lt;" Factorial Value Is "&lt;&lt;fact;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2). Factorial Using Function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Factorial Value Using Function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iostream</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conio.h</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using</w:t>
      </w:r>
      <w:proofErr w:type="gramEnd"/>
      <w:r w:rsidRPr="009874A4">
        <w:rPr>
          <w:rFonts w:ascii="Courier New" w:eastAsia="Times New Roman" w:hAnsi="Courier New" w:cs="Courier New"/>
          <w:color w:val="006000"/>
          <w:sz w:val="20"/>
          <w:szCs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long</w:t>
      </w:r>
      <w:proofErr w:type="gramEnd"/>
      <w:r w:rsidRPr="009874A4">
        <w:rPr>
          <w:rFonts w:ascii="Courier New" w:eastAsia="Times New Roman" w:hAnsi="Courier New" w:cs="Courier New"/>
          <w:color w:val="006000"/>
          <w:sz w:val="20"/>
          <w:szCs w:val="20"/>
        </w:rPr>
        <w:t xml:space="preserve"> factorial(</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counter,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cin</w:t>
      </w:r>
      <w:proofErr w:type="spellEnd"/>
      <w:proofErr w:type="gramEnd"/>
      <w:r w:rsidRPr="009874A4">
        <w:rPr>
          <w:rFonts w:ascii="Courier New" w:eastAsia="Times New Roman" w:hAnsi="Courier New" w:cs="Courier New"/>
          <w:color w:val="006000"/>
          <w:sz w:val="20"/>
          <w:szCs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Factorial Function Call</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&lt;&lt;n&lt;&lt;" Factorial Value Is "&lt;&lt;factorial(n);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getch</w:t>
      </w:r>
      <w:proofErr w:type="spellEnd"/>
      <w:r w:rsidRPr="009874A4">
        <w:rPr>
          <w:rFonts w:ascii="Courier New" w:eastAsia="Times New Roman" w:hAnsi="Courier New" w:cs="Courier New"/>
          <w:color w:val="006000"/>
          <w:sz w:val="20"/>
          <w:szCs w:val="20"/>
        </w:rPr>
        <w:t>(</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Factorial 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long</w:t>
      </w:r>
      <w:proofErr w:type="gramEnd"/>
      <w:r w:rsidRPr="009874A4">
        <w:rPr>
          <w:rFonts w:ascii="Courier New" w:eastAsia="Times New Roman" w:hAnsi="Courier New" w:cs="Courier New"/>
          <w:color w:val="006000"/>
          <w:sz w:val="20"/>
          <w:szCs w:val="20"/>
        </w:rPr>
        <w:t xml:space="preserve"> factorial(</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 xml:space="preserve">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long</w:t>
      </w:r>
      <w:proofErr w:type="gramEnd"/>
      <w:r w:rsidRPr="009874A4">
        <w:rPr>
          <w:rFonts w:ascii="Courier New" w:eastAsia="Times New Roman" w:hAnsi="Courier New" w:cs="Courier New"/>
          <w:color w:val="006000"/>
          <w:sz w:val="20"/>
          <w:szCs w:val="20"/>
        </w:rPr>
        <w:t xml:space="preserve"> fact = 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//for Loop Block</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 xml:space="preserve"> counter = 1; counter &lt;= n;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lastRenderedPageBreak/>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fact</w:t>
      </w:r>
      <w:proofErr w:type="gramEnd"/>
      <w:r w:rsidRPr="009874A4">
        <w:rPr>
          <w:rFonts w:ascii="Courier New" w:eastAsia="Times New Roman" w:hAnsi="Courier New" w:cs="Courier New"/>
          <w:color w:val="006000"/>
          <w:sz w:val="20"/>
          <w:szCs w:val="20"/>
        </w:rPr>
        <w:t xml:space="preserve"> = fact * counter;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fact;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3). Factorial Using Recursion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Factorial Value Using Recursion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iostream</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conio.h</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using</w:t>
      </w:r>
      <w:proofErr w:type="gramEnd"/>
      <w:r w:rsidRPr="009874A4">
        <w:rPr>
          <w:rFonts w:ascii="Courier New" w:eastAsia="Times New Roman" w:hAnsi="Courier New" w:cs="Courier New"/>
          <w:color w:val="006000"/>
          <w:sz w:val="20"/>
          <w:szCs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long</w:t>
      </w:r>
      <w:proofErr w:type="gramEnd"/>
      <w:r w:rsidRPr="009874A4">
        <w:rPr>
          <w:rFonts w:ascii="Courier New" w:eastAsia="Times New Roman" w:hAnsi="Courier New" w:cs="Courier New"/>
          <w:color w:val="006000"/>
          <w:sz w:val="20"/>
          <w:szCs w:val="20"/>
        </w:rPr>
        <w:t xml:space="preserve"> factorial(</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counter,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cin</w:t>
      </w:r>
      <w:proofErr w:type="spellEnd"/>
      <w:proofErr w:type="gramEnd"/>
      <w:r w:rsidRPr="009874A4">
        <w:rPr>
          <w:rFonts w:ascii="Courier New" w:eastAsia="Times New Roman" w:hAnsi="Courier New" w:cs="Courier New"/>
          <w:color w:val="006000"/>
          <w:sz w:val="20"/>
          <w:szCs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Factorial Function Call</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&lt;&lt;n&lt;&lt;" Factorial Value Is "&lt;&lt;factorial(n);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getch</w:t>
      </w:r>
      <w:proofErr w:type="spellEnd"/>
      <w:r w:rsidRPr="009874A4">
        <w:rPr>
          <w:rFonts w:ascii="Courier New" w:eastAsia="Times New Roman" w:hAnsi="Courier New" w:cs="Courier New"/>
          <w:color w:val="006000"/>
          <w:sz w:val="20"/>
          <w:szCs w:val="20"/>
        </w:rPr>
        <w:t>(</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Factorial recursion 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long</w:t>
      </w:r>
      <w:proofErr w:type="gramEnd"/>
      <w:r w:rsidRPr="009874A4">
        <w:rPr>
          <w:rFonts w:ascii="Courier New" w:eastAsia="Times New Roman" w:hAnsi="Courier New" w:cs="Courier New"/>
          <w:color w:val="006000"/>
          <w:sz w:val="20"/>
          <w:szCs w:val="20"/>
        </w:rPr>
        <w:t xml:space="preserve"> factorial(</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 xml:space="preserve">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if</w:t>
      </w:r>
      <w:proofErr w:type="gramEnd"/>
      <w:r w:rsidRPr="009874A4">
        <w:rPr>
          <w:rFonts w:ascii="Courier New" w:eastAsia="Times New Roman" w:hAnsi="Courier New" w:cs="Courier New"/>
          <w:color w:val="006000"/>
          <w:sz w:val="20"/>
          <w:szCs w:val="20"/>
        </w:rPr>
        <w:t xml:space="preserve"> (n ==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else</w:t>
      </w:r>
      <w:proofErr w:type="gramEnd"/>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n * factorial(n-1));</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4). Find Prime Number </w:t>
      </w:r>
      <w:proofErr w:type="gramStart"/>
      <w:r>
        <w:rPr>
          <w:color w:val="444444"/>
          <w:sz w:val="43"/>
          <w:szCs w:val="43"/>
        </w:rPr>
        <w:t>( Method1</w:t>
      </w:r>
      <w:proofErr w:type="gramEnd"/>
      <w:r>
        <w:rPr>
          <w:color w:val="444444"/>
          <w:sz w:val="43"/>
          <w:szCs w:val="43"/>
        </w:rPr>
        <w:t xml:space="preserve"> ) Example Program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roofErr w:type="gramStart"/>
      <w:r w:rsidRPr="009874A4">
        <w:rPr>
          <w:rFonts w:ascii="Courier New" w:eastAsia="Times New Roman" w:hAnsi="Courier New" w:cs="Courier New"/>
          <w:color w:val="006000"/>
          <w:sz w:val="20"/>
        </w:rPr>
        <w:t>*  Example</w:t>
      </w:r>
      <w:proofErr w:type="gramEnd"/>
      <w:r w:rsidRPr="009874A4">
        <w:rPr>
          <w:rFonts w:ascii="Courier New" w:eastAsia="Times New Roman" w:hAnsi="Courier New" w:cs="Courier New"/>
          <w:color w:val="006000"/>
          <w:sz w:val="20"/>
        </w:rPr>
        <w:t xml:space="preserve"> Program For Find Prime Number Using For Loop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little</w:t>
      </w:r>
      <w:proofErr w:type="gramEnd"/>
      <w:r w:rsidRPr="009874A4">
        <w:rPr>
          <w:rFonts w:ascii="Courier New" w:eastAsia="Times New Roman" w:hAnsi="Courier New" w:cs="Courier New"/>
          <w:color w:val="006000"/>
          <w:sz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Pr>
          <w:color w:val="444444"/>
          <w:sz w:val="20"/>
          <w:szCs w:val="20"/>
          <w:shd w:val="clear" w:color="auto" w:fill="FFFFFF"/>
        </w:rPr>
        <w:t xml:space="preserve">5 </w:t>
      </w:r>
      <w:proofErr w:type="gramStart"/>
      <w:r>
        <w:rPr>
          <w:color w:val="444444"/>
          <w:sz w:val="20"/>
          <w:szCs w:val="20"/>
          <w:shd w:val="clear" w:color="auto" w:fill="FFFFFF"/>
        </w:rPr>
        <w:t>is</w:t>
      </w:r>
      <w:proofErr w:type="gramEnd"/>
      <w:r>
        <w:rPr>
          <w:color w:val="444444"/>
          <w:sz w:val="20"/>
          <w:szCs w:val="20"/>
          <w:shd w:val="clear" w:color="auto" w:fill="FFFFFF"/>
        </w:rPr>
        <w:t xml:space="preserve"> prime, as only 1 and 5 divide it.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lastRenderedPageBreak/>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math.h</w:t>
      </w:r>
      <w:proofErr w:type="spellEnd"/>
      <w:r w:rsidRPr="009874A4">
        <w:rPr>
          <w:rFonts w:ascii="Courier New" w:eastAsia="Times New Roman" w:hAnsi="Courier New" w:cs="Courier New"/>
          <w:color w:val="006000"/>
          <w:sz w:val="20"/>
        </w:rPr>
        <w:t xml:space="preserve">&gt;    // </w:t>
      </w:r>
      <w:proofErr w:type="spellStart"/>
      <w:r w:rsidRPr="009874A4">
        <w:rPr>
          <w:rFonts w:ascii="Courier New" w:eastAsia="Times New Roman" w:hAnsi="Courier New" w:cs="Courier New"/>
          <w:color w:val="006000"/>
          <w:sz w:val="20"/>
        </w:rPr>
        <w:t>Math.h</w:t>
      </w:r>
      <w:proofErr w:type="spellEnd"/>
      <w:r w:rsidRPr="009874A4">
        <w:rPr>
          <w:rFonts w:ascii="Courier New" w:eastAsia="Times New Roman" w:hAnsi="Courier New" w:cs="Courier New"/>
          <w:color w:val="006000"/>
          <w:sz w:val="20"/>
        </w:rPr>
        <w:t xml:space="preserve"> For </w:t>
      </w:r>
      <w:proofErr w:type="spellStart"/>
      <w:r w:rsidRPr="009874A4">
        <w:rPr>
          <w:rFonts w:ascii="Courier New" w:eastAsia="Times New Roman" w:hAnsi="Courier New" w:cs="Courier New"/>
          <w:color w:val="006000"/>
          <w:sz w:val="20"/>
        </w:rPr>
        <w:t>sqrt</w:t>
      </w:r>
      <w:proofErr w:type="spellEnd"/>
      <w:r w:rsidRPr="009874A4">
        <w:rPr>
          <w:rFonts w:ascii="Courier New" w:eastAsia="Times New Roman" w:hAnsi="Courier New" w:cs="Courier New"/>
          <w:color w:val="006000"/>
          <w:sz w:val="20"/>
        </w:rPr>
        <w:t xml:space="preserve"> 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&lt;&lt;"List Of Prime Numbers Below "&lt;&lt;n&lt;&lt;</w:t>
      </w:r>
      <w:proofErr w:type="spellStart"/>
      <w:r w:rsidRPr="009874A4">
        <w:rPr>
          <w:rFonts w:ascii="Courier New" w:eastAsia="Times New Roman" w:hAnsi="Courier New" w:cs="Courier New"/>
          <w:color w:val="006000"/>
          <w:sz w:val="20"/>
        </w:rPr>
        <w:t>endl</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//for Loop Block </w:t>
      </w:r>
      <w:proofErr w:type="gramStart"/>
      <w:r w:rsidRPr="009874A4">
        <w:rPr>
          <w:rFonts w:ascii="Courier New" w:eastAsia="Times New Roman" w:hAnsi="Courier New" w:cs="Courier New"/>
          <w:color w:val="006000"/>
          <w:sz w:val="20"/>
        </w:rPr>
        <w:t>For</w:t>
      </w:r>
      <w:proofErr w:type="gramEnd"/>
      <w:r w:rsidRPr="009874A4">
        <w:rPr>
          <w:rFonts w:ascii="Courier New" w:eastAsia="Times New Roman" w:hAnsi="Courier New" w:cs="Courier New"/>
          <w:color w:val="006000"/>
          <w:sz w:val="20"/>
        </w:rPr>
        <w:t xml:space="preserve"> Find Prime Number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for</w:t>
      </w:r>
      <w:proofErr w:type="gram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int</w:t>
      </w:r>
      <w:proofErr w:type="spell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xml:space="preserve">=2; </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xml:space="preserve">&lt;n; </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for</w:t>
      </w:r>
      <w:proofErr w:type="gram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int</w:t>
      </w:r>
      <w:proofErr w:type="spellEnd"/>
      <w:r w:rsidRPr="009874A4">
        <w:rPr>
          <w:rFonts w:ascii="Courier New" w:eastAsia="Times New Roman" w:hAnsi="Courier New" w:cs="Courier New"/>
          <w:color w:val="006000"/>
          <w:sz w:val="20"/>
        </w:rPr>
        <w:t xml:space="preserve"> j=2; j*j&lt;=</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j++)</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if</w:t>
      </w:r>
      <w:proofErr w:type="gramEnd"/>
      <w:r w:rsidRPr="009874A4">
        <w:rPr>
          <w:rFonts w:ascii="Courier New" w:eastAsia="Times New Roman" w:hAnsi="Courier New" w:cs="Courier New"/>
          <w:color w:val="006000"/>
          <w:sz w:val="20"/>
        </w:rPr>
        <w:t xml:space="preserve"> (</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xml:space="preserve"> % j ==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break</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else</w:t>
      </w:r>
      <w:proofErr w:type="gramEnd"/>
      <w:r w:rsidRPr="009874A4">
        <w:rPr>
          <w:rFonts w:ascii="Courier New" w:eastAsia="Times New Roman" w:hAnsi="Courier New" w:cs="Courier New"/>
          <w:color w:val="006000"/>
          <w:sz w:val="20"/>
        </w:rPr>
        <w:t xml:space="preserve"> if (j+1 &gt; </w:t>
      </w:r>
      <w:proofErr w:type="spellStart"/>
      <w:r w:rsidRPr="009874A4">
        <w:rPr>
          <w:rFonts w:ascii="Courier New" w:eastAsia="Times New Roman" w:hAnsi="Courier New" w:cs="Courier New"/>
          <w:color w:val="006000"/>
          <w:sz w:val="20"/>
        </w:rPr>
        <w:t>sqrt</w:t>
      </w:r>
      <w:proofErr w:type="spellEnd"/>
      <w:r w:rsidRPr="009874A4">
        <w:rPr>
          <w:rFonts w:ascii="Courier New" w:eastAsia="Times New Roman" w:hAnsi="Courier New" w:cs="Courier New"/>
          <w:color w:val="006000"/>
          <w:sz w:val="20"/>
        </w:rPr>
        <w:t>(</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 xml:space="preserve"> &lt;&lt; </w:t>
      </w:r>
      <w:proofErr w:type="spellStart"/>
      <w:r w:rsidRPr="009874A4">
        <w:rPr>
          <w:rFonts w:ascii="Courier New" w:eastAsia="Times New Roman" w:hAnsi="Courier New" w:cs="Courier New"/>
          <w:color w:val="006000"/>
          <w:sz w:val="20"/>
        </w:rPr>
        <w:t>i</w:t>
      </w:r>
      <w:proofErr w:type="spellEnd"/>
      <w:r w:rsidRPr="009874A4">
        <w:rPr>
          <w:rFonts w:ascii="Courier New" w:eastAsia="Times New Roman" w:hAnsi="Courier New" w:cs="Courier New"/>
          <w:color w:val="006000"/>
          <w:sz w:val="20"/>
        </w:rPr>
        <w:t xml:space="preserve"> &lt;&lt; </w:t>
      </w:r>
      <w:proofErr w:type="spellStart"/>
      <w:r w:rsidRPr="009874A4">
        <w:rPr>
          <w:rFonts w:ascii="Courier New" w:eastAsia="Times New Roman" w:hAnsi="Courier New" w:cs="Courier New"/>
          <w:color w:val="006000"/>
          <w:sz w:val="20"/>
        </w:rPr>
        <w:t>endl</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5). Find Prime Number </w:t>
      </w:r>
      <w:proofErr w:type="gramStart"/>
      <w:r>
        <w:rPr>
          <w:color w:val="444444"/>
          <w:sz w:val="43"/>
          <w:szCs w:val="43"/>
        </w:rPr>
        <w:t>( Method2</w:t>
      </w:r>
      <w:proofErr w:type="gramEnd"/>
      <w:r>
        <w:rPr>
          <w:color w:val="444444"/>
          <w:sz w:val="43"/>
          <w:szCs w:val="43"/>
        </w:rPr>
        <w:t xml:space="preserve"> ) Example Program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roofErr w:type="gramStart"/>
      <w:r w:rsidRPr="009874A4">
        <w:rPr>
          <w:rFonts w:ascii="Courier New" w:eastAsia="Times New Roman" w:hAnsi="Courier New" w:cs="Courier New"/>
          <w:color w:val="006000"/>
          <w:sz w:val="20"/>
          <w:szCs w:val="20"/>
        </w:rPr>
        <w:t>*  Example</w:t>
      </w:r>
      <w:proofErr w:type="gramEnd"/>
      <w:r w:rsidRPr="009874A4">
        <w:rPr>
          <w:rFonts w:ascii="Courier New" w:eastAsia="Times New Roman" w:hAnsi="Courier New" w:cs="Courier New"/>
          <w:color w:val="006000"/>
          <w:sz w:val="20"/>
          <w:szCs w:val="20"/>
        </w:rPr>
        <w:t xml:space="preserve"> Program For Find Prime Number Using For Loop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little</w:t>
      </w:r>
      <w:proofErr w:type="gramEnd"/>
      <w:r w:rsidRPr="009874A4">
        <w:rPr>
          <w:rFonts w:ascii="Courier New" w:eastAsia="Times New Roman" w:hAnsi="Courier New" w:cs="Courier New"/>
          <w:color w:val="006000"/>
          <w:sz w:val="20"/>
          <w:szCs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Coded </w:t>
      </w:r>
      <w:proofErr w:type="spellStart"/>
      <w:r w:rsidRPr="009874A4">
        <w:rPr>
          <w:rFonts w:ascii="Courier New" w:eastAsia="Times New Roman" w:hAnsi="Courier New" w:cs="Courier New"/>
          <w:color w:val="006000"/>
          <w:sz w:val="20"/>
          <w:szCs w:val="20"/>
        </w:rPr>
        <w:t>By</w:t>
      </w:r>
      <w:proofErr w:type="gramStart"/>
      <w:r w:rsidRPr="009874A4">
        <w:rPr>
          <w:rFonts w:ascii="Courier New" w:eastAsia="Times New Roman" w:hAnsi="Courier New" w:cs="Courier New"/>
          <w:color w:val="006000"/>
          <w:sz w:val="20"/>
          <w:szCs w:val="20"/>
        </w:rPr>
        <w:t>:THIYAGARAAJ</w:t>
      </w:r>
      <w:proofErr w:type="spellEnd"/>
      <w:proofErr w:type="gramEnd"/>
      <w:r w:rsidRPr="009874A4">
        <w:rPr>
          <w:rFonts w:ascii="Courier New" w:eastAsia="Times New Roman" w:hAnsi="Courier New" w:cs="Courier New"/>
          <w:color w:val="006000"/>
          <w:sz w:val="20"/>
          <w:szCs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iostream</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conio.h</w:t>
      </w:r>
      <w:proofErr w:type="spellEnd"/>
      <w:r w:rsidRPr="009874A4">
        <w:rPr>
          <w:rFonts w:ascii="Courier New" w:eastAsia="Times New Roman" w:hAnsi="Courier New" w:cs="Courier New"/>
          <w:color w:val="006000"/>
          <w:sz w:val="20"/>
          <w:szCs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#include&lt;</w:t>
      </w:r>
      <w:proofErr w:type="spellStart"/>
      <w:r w:rsidRPr="009874A4">
        <w:rPr>
          <w:rFonts w:ascii="Courier New" w:eastAsia="Times New Roman" w:hAnsi="Courier New" w:cs="Courier New"/>
          <w:color w:val="006000"/>
          <w:sz w:val="20"/>
          <w:szCs w:val="20"/>
        </w:rPr>
        <w:t>math.h</w:t>
      </w:r>
      <w:proofErr w:type="spellEnd"/>
      <w:r w:rsidRPr="009874A4">
        <w:rPr>
          <w:rFonts w:ascii="Courier New" w:eastAsia="Times New Roman" w:hAnsi="Courier New" w:cs="Courier New"/>
          <w:color w:val="006000"/>
          <w:sz w:val="20"/>
          <w:szCs w:val="20"/>
        </w:rPr>
        <w:t xml:space="preserve">&gt;    // </w:t>
      </w:r>
      <w:proofErr w:type="spellStart"/>
      <w:r w:rsidRPr="009874A4">
        <w:rPr>
          <w:rFonts w:ascii="Courier New" w:eastAsia="Times New Roman" w:hAnsi="Courier New" w:cs="Courier New"/>
          <w:color w:val="006000"/>
          <w:sz w:val="20"/>
          <w:szCs w:val="20"/>
        </w:rPr>
        <w:t>Math.h</w:t>
      </w:r>
      <w:proofErr w:type="spellEnd"/>
      <w:r w:rsidRPr="009874A4">
        <w:rPr>
          <w:rFonts w:ascii="Courier New" w:eastAsia="Times New Roman" w:hAnsi="Courier New" w:cs="Courier New"/>
          <w:color w:val="006000"/>
          <w:sz w:val="20"/>
          <w:szCs w:val="20"/>
        </w:rPr>
        <w:t xml:space="preserve"> For </w:t>
      </w:r>
      <w:proofErr w:type="spellStart"/>
      <w:r w:rsidRPr="009874A4">
        <w:rPr>
          <w:rFonts w:ascii="Courier New" w:eastAsia="Times New Roman" w:hAnsi="Courier New" w:cs="Courier New"/>
          <w:color w:val="006000"/>
          <w:sz w:val="20"/>
          <w:szCs w:val="20"/>
        </w:rPr>
        <w:t>sqrt</w:t>
      </w:r>
      <w:proofErr w:type="spellEnd"/>
      <w:r w:rsidRPr="009874A4">
        <w:rPr>
          <w:rFonts w:ascii="Courier New" w:eastAsia="Times New Roman" w:hAnsi="Courier New" w:cs="Courier New"/>
          <w:color w:val="006000"/>
          <w:sz w:val="20"/>
          <w:szCs w:val="20"/>
        </w:rPr>
        <w:t xml:space="preserve"> function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szCs w:val="20"/>
        </w:rPr>
        <w:t>using</w:t>
      </w:r>
      <w:proofErr w:type="gramEnd"/>
      <w:r w:rsidRPr="009874A4">
        <w:rPr>
          <w:rFonts w:ascii="Courier New" w:eastAsia="Times New Roman" w:hAnsi="Courier New" w:cs="Courier New"/>
          <w:color w:val="006000"/>
          <w:sz w:val="20"/>
          <w:szCs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int</w:t>
      </w:r>
      <w:proofErr w:type="spellEnd"/>
      <w:proofErr w:type="gramEnd"/>
      <w:r w:rsidRPr="009874A4">
        <w:rPr>
          <w:rFonts w:ascii="Courier New" w:eastAsia="Times New Roman" w:hAnsi="Courier New" w:cs="Courier New"/>
          <w:color w:val="006000"/>
          <w:sz w:val="20"/>
          <w:szCs w:val="20"/>
        </w:rPr>
        <w:t xml:space="preserve">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cin</w:t>
      </w:r>
      <w:proofErr w:type="spellEnd"/>
      <w:proofErr w:type="gramEnd"/>
      <w:r w:rsidRPr="009874A4">
        <w:rPr>
          <w:rFonts w:ascii="Courier New" w:eastAsia="Times New Roman" w:hAnsi="Courier New" w:cs="Courier New"/>
          <w:color w:val="006000"/>
          <w:sz w:val="20"/>
          <w:szCs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spellStart"/>
      <w:proofErr w:type="gramStart"/>
      <w:r w:rsidRPr="009874A4">
        <w:rPr>
          <w:rFonts w:ascii="Courier New" w:eastAsia="Times New Roman" w:hAnsi="Courier New" w:cs="Courier New"/>
          <w:color w:val="006000"/>
          <w:sz w:val="20"/>
          <w:szCs w:val="20"/>
        </w:rPr>
        <w:t>cout</w:t>
      </w:r>
      <w:proofErr w:type="spellEnd"/>
      <w:proofErr w:type="gramEnd"/>
      <w:r w:rsidRPr="009874A4">
        <w:rPr>
          <w:rFonts w:ascii="Courier New" w:eastAsia="Times New Roman" w:hAnsi="Courier New" w:cs="Courier New"/>
          <w:color w:val="006000"/>
          <w:sz w:val="20"/>
          <w:szCs w:val="20"/>
        </w:rPr>
        <w:t>&lt;&lt;"List Of Prime Numbers Below "&lt;&lt;n&lt;&lt;</w:t>
      </w:r>
      <w:proofErr w:type="spellStart"/>
      <w:r w:rsidRPr="009874A4">
        <w:rPr>
          <w:rFonts w:ascii="Courier New" w:eastAsia="Times New Roman" w:hAnsi="Courier New" w:cs="Courier New"/>
          <w:color w:val="006000"/>
          <w:sz w:val="20"/>
          <w:szCs w:val="20"/>
        </w:rPr>
        <w:t>endl</w:t>
      </w:r>
      <w:proofErr w:type="spell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//for Loop Block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Find Prime Number</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 xml:space="preserve"> </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 xml:space="preserve">=2; </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 xml:space="preserve">&lt;n; </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spellStart"/>
      <w:proofErr w:type="gramStart"/>
      <w:r w:rsidRPr="009874A4">
        <w:rPr>
          <w:rFonts w:ascii="Courier New" w:eastAsia="Times New Roman" w:hAnsi="Courier New" w:cs="Courier New"/>
          <w:color w:val="006000"/>
          <w:sz w:val="20"/>
          <w:szCs w:val="20"/>
        </w:rPr>
        <w:t>bool</w:t>
      </w:r>
      <w:proofErr w:type="spellEnd"/>
      <w:proofErr w:type="gramEnd"/>
      <w:r w:rsidRPr="009874A4">
        <w:rPr>
          <w:rFonts w:ascii="Courier New" w:eastAsia="Times New Roman" w:hAnsi="Courier New" w:cs="Courier New"/>
          <w:color w:val="006000"/>
          <w:sz w:val="20"/>
          <w:szCs w:val="20"/>
        </w:rPr>
        <w:t xml:space="preserve"> prime=true;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for</w:t>
      </w:r>
      <w:proofErr w:type="gramEnd"/>
      <w:r w:rsidRPr="009874A4">
        <w:rPr>
          <w:rFonts w:ascii="Courier New" w:eastAsia="Times New Roman" w:hAnsi="Courier New" w:cs="Courier New"/>
          <w:color w:val="006000"/>
          <w:sz w:val="20"/>
          <w:szCs w:val="20"/>
        </w:rPr>
        <w:t xml:space="preserve"> (</w:t>
      </w:r>
      <w:proofErr w:type="spellStart"/>
      <w:r w:rsidRPr="009874A4">
        <w:rPr>
          <w:rFonts w:ascii="Courier New" w:eastAsia="Times New Roman" w:hAnsi="Courier New" w:cs="Courier New"/>
          <w:color w:val="006000"/>
          <w:sz w:val="20"/>
          <w:szCs w:val="20"/>
        </w:rPr>
        <w:t>int</w:t>
      </w:r>
      <w:proofErr w:type="spellEnd"/>
      <w:r w:rsidRPr="009874A4">
        <w:rPr>
          <w:rFonts w:ascii="Courier New" w:eastAsia="Times New Roman" w:hAnsi="Courier New" w:cs="Courier New"/>
          <w:color w:val="006000"/>
          <w:sz w:val="20"/>
          <w:szCs w:val="20"/>
        </w:rPr>
        <w:t xml:space="preserve"> j=2; j*j&lt;=</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 j++)</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if</w:t>
      </w:r>
      <w:proofErr w:type="gramEnd"/>
      <w:r w:rsidRPr="009874A4">
        <w:rPr>
          <w:rFonts w:ascii="Courier New" w:eastAsia="Times New Roman" w:hAnsi="Courier New" w:cs="Courier New"/>
          <w:color w:val="006000"/>
          <w:sz w:val="20"/>
          <w:szCs w:val="20"/>
        </w:rPr>
        <w:t xml:space="preserve"> (</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 xml:space="preserve"> % j ==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prime=</w:t>
      </w:r>
      <w:proofErr w:type="gramEnd"/>
      <w:r w:rsidRPr="009874A4">
        <w:rPr>
          <w:rFonts w:ascii="Courier New" w:eastAsia="Times New Roman" w:hAnsi="Courier New" w:cs="Courier New"/>
          <w:color w:val="006000"/>
          <w:sz w:val="20"/>
          <w:szCs w:val="20"/>
        </w:rPr>
        <w:t>false;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break</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xml:space="preserve">        </w:t>
      </w:r>
      <w:proofErr w:type="gramStart"/>
      <w:r w:rsidRPr="009874A4">
        <w:rPr>
          <w:rFonts w:ascii="Courier New" w:eastAsia="Times New Roman" w:hAnsi="Courier New" w:cs="Courier New"/>
          <w:color w:val="006000"/>
          <w:sz w:val="20"/>
          <w:szCs w:val="20"/>
        </w:rPr>
        <w:t>if(</w:t>
      </w:r>
      <w:proofErr w:type="gramEnd"/>
      <w:r w:rsidRPr="009874A4">
        <w:rPr>
          <w:rFonts w:ascii="Courier New" w:eastAsia="Times New Roman" w:hAnsi="Courier New" w:cs="Courier New"/>
          <w:color w:val="006000"/>
          <w:sz w:val="20"/>
          <w:szCs w:val="20"/>
        </w:rPr>
        <w:t xml:space="preserve">prime) </w:t>
      </w:r>
      <w:proofErr w:type="spellStart"/>
      <w:r w:rsidRPr="009874A4">
        <w:rPr>
          <w:rFonts w:ascii="Courier New" w:eastAsia="Times New Roman" w:hAnsi="Courier New" w:cs="Courier New"/>
          <w:color w:val="006000"/>
          <w:sz w:val="20"/>
          <w:szCs w:val="20"/>
        </w:rPr>
        <w:t>cout</w:t>
      </w:r>
      <w:proofErr w:type="spellEnd"/>
      <w:r w:rsidRPr="009874A4">
        <w:rPr>
          <w:rFonts w:ascii="Courier New" w:eastAsia="Times New Roman" w:hAnsi="Courier New" w:cs="Courier New"/>
          <w:color w:val="006000"/>
          <w:sz w:val="20"/>
          <w:szCs w:val="20"/>
        </w:rPr>
        <w:t xml:space="preserve"> &lt;&lt; </w:t>
      </w:r>
      <w:proofErr w:type="spellStart"/>
      <w:r w:rsidRPr="009874A4">
        <w:rPr>
          <w:rFonts w:ascii="Courier New" w:eastAsia="Times New Roman" w:hAnsi="Courier New" w:cs="Courier New"/>
          <w:color w:val="006000"/>
          <w:sz w:val="20"/>
          <w:szCs w:val="20"/>
        </w:rPr>
        <w:t>i</w:t>
      </w:r>
      <w:proofErr w:type="spellEnd"/>
      <w:r w:rsidRPr="009874A4">
        <w:rPr>
          <w:rFonts w:ascii="Courier New" w:eastAsia="Times New Roman" w:hAnsi="Courier New" w:cs="Courier New"/>
          <w:color w:val="006000"/>
          <w:sz w:val="20"/>
          <w:szCs w:val="20"/>
        </w:rPr>
        <w:t xml:space="preserve"> &lt;&lt; </w:t>
      </w:r>
      <w:proofErr w:type="spellStart"/>
      <w:r w:rsidRPr="009874A4">
        <w:rPr>
          <w:rFonts w:ascii="Courier New" w:eastAsia="Times New Roman" w:hAnsi="Courier New" w:cs="Courier New"/>
          <w:color w:val="006000"/>
          <w:sz w:val="20"/>
          <w:szCs w:val="20"/>
        </w:rPr>
        <w:t>endl</w:t>
      </w:r>
      <w:proofErr w:type="spell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spellStart"/>
      <w:proofErr w:type="gramStart"/>
      <w:r w:rsidRPr="009874A4">
        <w:rPr>
          <w:rFonts w:ascii="Courier New" w:eastAsia="Times New Roman" w:hAnsi="Courier New" w:cs="Courier New"/>
          <w:color w:val="006000"/>
          <w:sz w:val="20"/>
          <w:szCs w:val="20"/>
        </w:rPr>
        <w:t>getch</w:t>
      </w:r>
      <w:proofErr w:type="spellEnd"/>
      <w:r w:rsidRPr="009874A4">
        <w:rPr>
          <w:rFonts w:ascii="Courier New" w:eastAsia="Times New Roman" w:hAnsi="Courier New" w:cs="Courier New"/>
          <w:color w:val="006000"/>
          <w:sz w:val="20"/>
          <w:szCs w:val="20"/>
        </w:rPr>
        <w:t>(</w:t>
      </w:r>
      <w:proofErr w:type="gramEnd"/>
      <w:r w:rsidRPr="009874A4">
        <w:rPr>
          <w:rFonts w:ascii="Courier New" w:eastAsia="Times New Roman" w:hAnsi="Courier New" w:cs="Courier New"/>
          <w:color w:val="006000"/>
          <w:sz w:val="20"/>
          <w:szCs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roofErr w:type="gramStart"/>
      <w:r w:rsidRPr="009874A4">
        <w:rPr>
          <w:rFonts w:ascii="Courier New" w:eastAsia="Times New Roman" w:hAnsi="Courier New" w:cs="Courier New"/>
          <w:color w:val="006000"/>
          <w:sz w:val="20"/>
          <w:szCs w:val="20"/>
        </w:rPr>
        <w:t>return</w:t>
      </w:r>
      <w:proofErr w:type="gramEnd"/>
      <w:r w:rsidRPr="009874A4">
        <w:rPr>
          <w:rFonts w:ascii="Courier New" w:eastAsia="Times New Roman" w:hAnsi="Courier New" w:cs="Courier New"/>
          <w:color w:val="006000"/>
          <w:sz w:val="20"/>
          <w:szCs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szCs w:val="20"/>
        </w:rPr>
        <w:t> }</w:t>
      </w:r>
    </w:p>
    <w:p w:rsidR="009874A4" w:rsidRDefault="009874A4" w:rsidP="009874A4">
      <w:pPr>
        <w:pStyle w:val="Heading3"/>
        <w:spacing w:before="0" w:beforeAutospacing="0" w:after="0" w:afterAutospacing="0"/>
        <w:rPr>
          <w:color w:val="444444"/>
          <w:sz w:val="43"/>
          <w:szCs w:val="43"/>
        </w:rPr>
      </w:pPr>
      <w:r>
        <w:rPr>
          <w:color w:val="444444"/>
          <w:sz w:val="43"/>
          <w:szCs w:val="43"/>
        </w:rPr>
        <w:t xml:space="preserve">6). Fibonacci series Example Program </w:t>
      </w:r>
      <w:proofErr w:type="gramStart"/>
      <w:r>
        <w:rPr>
          <w:color w:val="444444"/>
          <w:sz w:val="43"/>
          <w:szCs w:val="43"/>
        </w:rPr>
        <w:t>In</w:t>
      </w:r>
      <w:proofErr w:type="gramEnd"/>
      <w:r>
        <w:rPr>
          <w:color w:val="444444"/>
          <w:sz w:val="43"/>
          <w:szCs w:val="43"/>
        </w:rPr>
        <w:t xml:space="preserve">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roofErr w:type="gramStart"/>
      <w:r w:rsidRPr="009874A4">
        <w:rPr>
          <w:rFonts w:ascii="Courier New" w:eastAsia="Times New Roman" w:hAnsi="Courier New" w:cs="Courier New"/>
          <w:color w:val="006000"/>
          <w:sz w:val="20"/>
        </w:rPr>
        <w:t>*  Example</w:t>
      </w:r>
      <w:proofErr w:type="gramEnd"/>
      <w:r w:rsidRPr="009874A4">
        <w:rPr>
          <w:rFonts w:ascii="Courier New" w:eastAsia="Times New Roman" w:hAnsi="Courier New" w:cs="Courier New"/>
          <w:color w:val="006000"/>
          <w:sz w:val="20"/>
        </w:rPr>
        <w:t xml:space="preserve"> Program For Fibonacci Series Using Loop In C++</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little</w:t>
      </w:r>
      <w:proofErr w:type="gramEnd"/>
      <w:r w:rsidRPr="009874A4">
        <w:rPr>
          <w:rFonts w:ascii="Courier New" w:eastAsia="Times New Roman" w:hAnsi="Courier New" w:cs="Courier New"/>
          <w:color w:val="006000"/>
          <w:sz w:val="20"/>
        </w:rPr>
        <w:t xml:space="preserve"> drops @ thiyagaraaj.com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Pr>
          <w:rFonts w:ascii="Courier New" w:hAnsi="Courier New" w:cs="Courier New"/>
          <w:color w:val="006000"/>
          <w:sz w:val="20"/>
          <w:szCs w:val="20"/>
          <w:shd w:val="clear" w:color="auto" w:fill="EFEFEF"/>
        </w:rPr>
        <w:t>1  1  2  3  5  8  13  21  34  55  89  144 ......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Coded </w:t>
      </w:r>
      <w:proofErr w:type="spellStart"/>
      <w:r w:rsidRPr="009874A4">
        <w:rPr>
          <w:rFonts w:ascii="Courier New" w:eastAsia="Times New Roman" w:hAnsi="Courier New" w:cs="Courier New"/>
          <w:color w:val="006000"/>
          <w:sz w:val="20"/>
        </w:rPr>
        <w:t>By</w:t>
      </w:r>
      <w:proofErr w:type="gramStart"/>
      <w:r w:rsidRPr="009874A4">
        <w:rPr>
          <w:rFonts w:ascii="Courier New" w:eastAsia="Times New Roman" w:hAnsi="Courier New" w:cs="Courier New"/>
          <w:color w:val="006000"/>
          <w:sz w:val="20"/>
        </w:rPr>
        <w:t>:THIYAGARAAJ</w:t>
      </w:r>
      <w:proofErr w:type="spellEnd"/>
      <w:proofErr w:type="gramEnd"/>
      <w:r w:rsidRPr="009874A4">
        <w:rPr>
          <w:rFonts w:ascii="Courier New" w:eastAsia="Times New Roman" w:hAnsi="Courier New" w:cs="Courier New"/>
          <w:color w:val="006000"/>
          <w:sz w:val="20"/>
        </w:rPr>
        <w:t xml:space="preserve"> MP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iostream</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#include&lt;</w:t>
      </w:r>
      <w:proofErr w:type="spellStart"/>
      <w:r w:rsidRPr="009874A4">
        <w:rPr>
          <w:rFonts w:ascii="Courier New" w:eastAsia="Times New Roman" w:hAnsi="Courier New" w:cs="Courier New"/>
          <w:color w:val="006000"/>
          <w:sz w:val="20"/>
        </w:rPr>
        <w:t>conio.h</w:t>
      </w:r>
      <w:proofErr w:type="spellEnd"/>
      <w:r w:rsidRPr="009874A4">
        <w:rPr>
          <w:rFonts w:ascii="Courier New" w:eastAsia="Times New Roman" w:hAnsi="Courier New" w:cs="Courier New"/>
          <w:color w:val="006000"/>
          <w:sz w:val="20"/>
        </w:rPr>
        <w:t>&gt;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gramStart"/>
      <w:r w:rsidRPr="009874A4">
        <w:rPr>
          <w:rFonts w:ascii="Courier New" w:eastAsia="Times New Roman" w:hAnsi="Courier New" w:cs="Courier New"/>
          <w:color w:val="006000"/>
          <w:sz w:val="20"/>
        </w:rPr>
        <w:t>using</w:t>
      </w:r>
      <w:proofErr w:type="gramEnd"/>
      <w:r w:rsidRPr="009874A4">
        <w:rPr>
          <w:rFonts w:ascii="Courier New" w:eastAsia="Times New Roman" w:hAnsi="Courier New" w:cs="Courier New"/>
          <w:color w:val="006000"/>
          <w:sz w:val="20"/>
        </w:rPr>
        <w:t xml:space="preserve"> namespace std;</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main()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Variable Declaration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int</w:t>
      </w:r>
      <w:proofErr w:type="spellEnd"/>
      <w:proofErr w:type="gramEnd"/>
      <w:r w:rsidRPr="009874A4">
        <w:rPr>
          <w:rFonts w:ascii="Courier New" w:eastAsia="Times New Roman" w:hAnsi="Courier New" w:cs="Courier New"/>
          <w:color w:val="006000"/>
          <w:sz w:val="20"/>
        </w:rPr>
        <w:t xml:space="preserve"> counter, 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long</w:t>
      </w:r>
      <w:proofErr w:type="gramEnd"/>
      <w:r w:rsidRPr="009874A4">
        <w:rPr>
          <w:rFonts w:ascii="Courier New" w:eastAsia="Times New Roman" w:hAnsi="Courier New" w:cs="Courier New"/>
          <w:color w:val="006000"/>
          <w:sz w:val="20"/>
        </w:rPr>
        <w:t xml:space="preserve"> last=1,next=0,sum;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Get Input Value</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&lt;&lt;"Enter the Number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cin</w:t>
      </w:r>
      <w:proofErr w:type="spellEnd"/>
      <w:proofErr w:type="gramEnd"/>
      <w:r w:rsidRPr="009874A4">
        <w:rPr>
          <w:rFonts w:ascii="Courier New" w:eastAsia="Times New Roman" w:hAnsi="Courier New" w:cs="Courier New"/>
          <w:color w:val="006000"/>
          <w:sz w:val="20"/>
        </w:rPr>
        <w:t>&gt;&gt;n;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//Fibonacci Series Calculation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while(</w:t>
      </w:r>
      <w:proofErr w:type="gramEnd"/>
      <w:r w:rsidRPr="009874A4">
        <w:rPr>
          <w:rFonts w:ascii="Courier New" w:eastAsia="Times New Roman" w:hAnsi="Courier New" w:cs="Courier New"/>
          <w:color w:val="006000"/>
          <w:sz w:val="20"/>
        </w:rPr>
        <w:t>next&lt;n/2)</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spellStart"/>
      <w:proofErr w:type="gramStart"/>
      <w:r w:rsidRPr="009874A4">
        <w:rPr>
          <w:rFonts w:ascii="Courier New" w:eastAsia="Times New Roman" w:hAnsi="Courier New" w:cs="Courier New"/>
          <w:color w:val="006000"/>
          <w:sz w:val="20"/>
        </w:rPr>
        <w:t>cout</w:t>
      </w:r>
      <w:proofErr w:type="spellEnd"/>
      <w:proofErr w:type="gramEnd"/>
      <w:r w:rsidRPr="009874A4">
        <w:rPr>
          <w:rFonts w:ascii="Courier New" w:eastAsia="Times New Roman" w:hAnsi="Courier New" w:cs="Courier New"/>
          <w:color w:val="006000"/>
          <w:sz w:val="20"/>
        </w:rPr>
        <w:t>&lt;&lt;last &lt;&lt;"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sum=</w:t>
      </w:r>
      <w:proofErr w:type="spellStart"/>
      <w:proofErr w:type="gramEnd"/>
      <w:r w:rsidRPr="009874A4">
        <w:rPr>
          <w:rFonts w:ascii="Courier New" w:eastAsia="Times New Roman" w:hAnsi="Courier New" w:cs="Courier New"/>
          <w:color w:val="006000"/>
          <w:sz w:val="20"/>
        </w:rPr>
        <w:t>next+last</w:t>
      </w:r>
      <w:proofErr w:type="spell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next=</w:t>
      </w:r>
      <w:proofErr w:type="gramEnd"/>
      <w:r w:rsidRPr="009874A4">
        <w:rPr>
          <w:rFonts w:ascii="Courier New" w:eastAsia="Times New Roman" w:hAnsi="Courier New" w:cs="Courier New"/>
          <w:color w:val="006000"/>
          <w:sz w:val="20"/>
        </w:rPr>
        <w:t>last;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xml:space="preserve">      </w:t>
      </w:r>
      <w:proofErr w:type="gramStart"/>
      <w:r w:rsidRPr="009874A4">
        <w:rPr>
          <w:rFonts w:ascii="Courier New" w:eastAsia="Times New Roman" w:hAnsi="Courier New" w:cs="Courier New"/>
          <w:color w:val="006000"/>
          <w:sz w:val="20"/>
        </w:rPr>
        <w:t>last=</w:t>
      </w:r>
      <w:proofErr w:type="gramEnd"/>
      <w:r w:rsidRPr="009874A4">
        <w:rPr>
          <w:rFonts w:ascii="Courier New" w:eastAsia="Times New Roman" w:hAnsi="Courier New" w:cs="Courier New"/>
          <w:color w:val="006000"/>
          <w:sz w:val="20"/>
        </w:rPr>
        <w:t>sum;</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 Wait For Output Screen</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spellStart"/>
      <w:proofErr w:type="gramStart"/>
      <w:r w:rsidRPr="009874A4">
        <w:rPr>
          <w:rFonts w:ascii="Courier New" w:eastAsia="Times New Roman" w:hAnsi="Courier New" w:cs="Courier New"/>
          <w:color w:val="006000"/>
          <w:sz w:val="20"/>
        </w:rPr>
        <w:t>getch</w:t>
      </w:r>
      <w:proofErr w:type="spellEnd"/>
      <w:r w:rsidRPr="009874A4">
        <w:rPr>
          <w:rFonts w:ascii="Courier New" w:eastAsia="Times New Roman" w:hAnsi="Courier New" w:cs="Courier New"/>
          <w:color w:val="006000"/>
          <w:sz w:val="20"/>
        </w:rPr>
        <w:t>(</w:t>
      </w:r>
      <w:proofErr w:type="gramEnd"/>
      <w:r w:rsidRPr="009874A4">
        <w:rPr>
          <w:rFonts w:ascii="Courier New" w:eastAsia="Times New Roman" w:hAnsi="Courier New" w:cs="Courier New"/>
          <w:color w:val="006000"/>
          <w:sz w:val="20"/>
        </w:rPr>
        <w:t>);</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roofErr w:type="gramStart"/>
      <w:r w:rsidRPr="009874A4">
        <w:rPr>
          <w:rFonts w:ascii="Courier New" w:eastAsia="Times New Roman" w:hAnsi="Courier New" w:cs="Courier New"/>
          <w:color w:val="006000"/>
          <w:sz w:val="20"/>
        </w:rPr>
        <w:t>return</w:t>
      </w:r>
      <w:proofErr w:type="gramEnd"/>
      <w:r w:rsidRPr="009874A4">
        <w:rPr>
          <w:rFonts w:ascii="Courier New" w:eastAsia="Times New Roman" w:hAnsi="Courier New" w:cs="Courier New"/>
          <w:color w:val="006000"/>
          <w:sz w:val="20"/>
        </w:rPr>
        <w:t xml:space="preserve"> 0;</w:t>
      </w:r>
    </w:p>
    <w:p w:rsidR="009874A4" w:rsidRPr="009874A4" w:rsidRDefault="009874A4" w:rsidP="009874A4">
      <w:pPr>
        <w:spacing w:after="0" w:line="200" w:lineRule="atLeast"/>
        <w:rPr>
          <w:rFonts w:ascii="Times New Roman" w:eastAsia="Times New Roman" w:hAnsi="Times New Roman" w:cs="Times New Roman"/>
          <w:color w:val="444444"/>
          <w:sz w:val="20"/>
          <w:szCs w:val="20"/>
        </w:rPr>
      </w:pPr>
      <w:r w:rsidRPr="009874A4">
        <w:rPr>
          <w:rFonts w:ascii="Courier New" w:eastAsia="Times New Roman" w:hAnsi="Courier New" w:cs="Courier New"/>
          <w:color w:val="006000"/>
          <w:sz w:val="20"/>
        </w:rPr>
        <w:t> }</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C). C++ Class Example Programs</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1). Simple Class Example Program </w:t>
      </w:r>
      <w:proofErr w:type="gramStart"/>
      <w:r w:rsidRPr="00247E26">
        <w:rPr>
          <w:rFonts w:ascii="Times New Roman" w:eastAsia="Times New Roman" w:hAnsi="Times New Roman" w:cs="Times New Roman"/>
          <w:b/>
          <w:bCs/>
          <w:color w:val="444444"/>
          <w:sz w:val="43"/>
          <w:szCs w:val="43"/>
        </w:rPr>
        <w:t>In</w:t>
      </w:r>
      <w:proofErr w:type="gramEnd"/>
      <w:r w:rsidRPr="00247E26">
        <w:rPr>
          <w:rFonts w:ascii="Times New Roman" w:eastAsia="Times New Roman" w:hAnsi="Times New Roman" w:cs="Times New Roman"/>
          <w:b/>
          <w:bCs/>
          <w:color w:val="444444"/>
          <w:sz w:val="43"/>
          <w:szCs w:val="43"/>
        </w:rPr>
        <w:t xml:space="preserve">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Simple Class Example Program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Header Files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 &lt;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Class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class</w:t>
      </w:r>
      <w:proofErr w:type="gramEnd"/>
      <w:r w:rsidRPr="00247E26">
        <w:rPr>
          <w:rFonts w:ascii="Courier New" w:eastAsia="Times New Roman" w:hAnsi="Courier New" w:cs="Courier New"/>
          <w:color w:val="006000"/>
          <w:sz w:val="20"/>
        </w:rPr>
        <w:t xml:space="preserve"> person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//Access - </w:t>
      </w:r>
      <w:proofErr w:type="spellStart"/>
      <w:r w:rsidRPr="00247E26">
        <w:rPr>
          <w:rFonts w:ascii="Courier New" w:eastAsia="Times New Roman" w:hAnsi="Courier New" w:cs="Courier New"/>
          <w:color w:val="006000"/>
          <w:sz w:val="20"/>
        </w:rPr>
        <w:t>Specifier</w:t>
      </w:r>
      <w:proofErr w:type="spellEnd"/>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public</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spellStart"/>
      <w:r w:rsidRPr="00247E26">
        <w:rPr>
          <w:rFonts w:ascii="Courier New" w:eastAsia="Times New Roman" w:hAnsi="Courier New" w:cs="Courier New"/>
          <w:color w:val="006000"/>
          <w:sz w:val="20"/>
        </w:rPr>
        <w:t>Varibale</w:t>
      </w:r>
      <w:proofErr w:type="spellEnd"/>
      <w:r w:rsidRPr="00247E26">
        <w:rPr>
          <w:rFonts w:ascii="Courier New" w:eastAsia="Times New Roman" w:hAnsi="Courier New" w:cs="Courier New"/>
          <w:color w:val="006000"/>
          <w:sz w:val="20"/>
        </w:rPr>
        <w:t xml:space="preserve">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string</w:t>
      </w:r>
      <w:proofErr w:type="gramEnd"/>
      <w:r w:rsidRPr="00247E26">
        <w:rPr>
          <w:rFonts w:ascii="Courier New" w:eastAsia="Times New Roman" w:hAnsi="Courier New" w:cs="Courier New"/>
          <w:color w:val="006000"/>
          <w:sz w:val="20"/>
        </w:rPr>
        <w:t xml:space="preserve"> name;</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number;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//Main Function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 Object Creation </w:t>
      </w:r>
      <w:proofErr w:type="gramStart"/>
      <w:r w:rsidRPr="00247E26">
        <w:rPr>
          <w:rFonts w:ascii="Courier New" w:eastAsia="Times New Roman" w:hAnsi="Courier New" w:cs="Courier New"/>
          <w:color w:val="006000"/>
          <w:sz w:val="20"/>
        </w:rPr>
        <w:t>For</w:t>
      </w:r>
      <w:proofErr w:type="gramEnd"/>
      <w:r w:rsidRPr="00247E26">
        <w:rPr>
          <w:rFonts w:ascii="Courier New" w:eastAsia="Times New Roman" w:hAnsi="Courier New" w:cs="Courier New"/>
          <w:color w:val="006000"/>
          <w:sz w:val="20"/>
        </w:rPr>
        <w:t xml:space="preserve"> Class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person</w:t>
      </w:r>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obj</w:t>
      </w:r>
      <w:proofErr w:type="spell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//Get Input Values For Object </w:t>
      </w:r>
      <w:proofErr w:type="spellStart"/>
      <w:r w:rsidRPr="00247E26">
        <w:rPr>
          <w:rFonts w:ascii="Courier New" w:eastAsia="Times New Roman" w:hAnsi="Courier New" w:cs="Courier New"/>
          <w:color w:val="006000"/>
          <w:sz w:val="20"/>
        </w:rPr>
        <w:t>Varibales</w:t>
      </w:r>
      <w:proofErr w:type="spellEnd"/>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&lt;&lt;"Enter the Name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cin</w:t>
      </w:r>
      <w:proofErr w:type="spellEnd"/>
      <w:proofErr w:type="gramEnd"/>
      <w:r w:rsidRPr="00247E26">
        <w:rPr>
          <w:rFonts w:ascii="Courier New" w:eastAsia="Times New Roman" w:hAnsi="Courier New" w:cs="Courier New"/>
          <w:color w:val="006000"/>
          <w:sz w:val="20"/>
        </w:rPr>
        <w:t>&gt;&gt;obj.name;</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&lt;&lt;"Enter the Number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cin</w:t>
      </w:r>
      <w:proofErr w:type="spellEnd"/>
      <w:proofErr w:type="gramEnd"/>
      <w:r w:rsidRPr="00247E26">
        <w:rPr>
          <w:rFonts w:ascii="Courier New" w:eastAsia="Times New Roman" w:hAnsi="Courier New" w:cs="Courier New"/>
          <w:color w:val="006000"/>
          <w:sz w:val="20"/>
        </w:rPr>
        <w:t>&gt;&gt;</w:t>
      </w:r>
      <w:proofErr w:type="spellStart"/>
      <w:r w:rsidRPr="00247E26">
        <w:rPr>
          <w:rFonts w:ascii="Courier New" w:eastAsia="Times New Roman" w:hAnsi="Courier New" w:cs="Courier New"/>
          <w:color w:val="006000"/>
          <w:sz w:val="20"/>
        </w:rPr>
        <w:t>obj.number</w:t>
      </w:r>
      <w:proofErr w:type="spell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//Show the Output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 xml:space="preserve"> &lt;&lt; obj.name &lt;&lt; ": " &lt;&lt; </w:t>
      </w:r>
      <w:proofErr w:type="spellStart"/>
      <w:r w:rsidRPr="00247E26">
        <w:rPr>
          <w:rFonts w:ascii="Courier New" w:eastAsia="Times New Roman" w:hAnsi="Courier New" w:cs="Courier New"/>
          <w:color w:val="006000"/>
          <w:sz w:val="20"/>
        </w:rPr>
        <w:t>obj.number</w:t>
      </w:r>
      <w:proofErr w:type="spellEnd"/>
      <w:r w:rsidRPr="00247E26">
        <w:rPr>
          <w:rFonts w:ascii="Courier New" w:eastAsia="Times New Roman" w:hAnsi="Courier New" w:cs="Courier New"/>
          <w:color w:val="006000"/>
          <w:sz w:val="20"/>
        </w:rPr>
        <w:t xml:space="preserve"> &lt;&lt; </w:t>
      </w:r>
      <w:proofErr w:type="spellStart"/>
      <w:r w:rsidRPr="00247E26">
        <w:rPr>
          <w:rFonts w:ascii="Courier New" w:eastAsia="Times New Roman" w:hAnsi="Courier New" w:cs="Courier New"/>
          <w:color w:val="006000"/>
          <w:sz w:val="20"/>
        </w:rPr>
        <w:t>endl</w:t>
      </w:r>
      <w:proofErr w:type="spell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2). Simple Class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Find Prime Number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w:t>
      </w:r>
      <w:proofErr w:type="gramStart"/>
      <w:r w:rsidRPr="00247E26">
        <w:rPr>
          <w:rFonts w:ascii="Courier New" w:eastAsia="Times New Roman" w:hAnsi="Courier New" w:cs="Courier New"/>
          <w:color w:val="006000"/>
          <w:sz w:val="20"/>
          <w:szCs w:val="20"/>
        </w:rPr>
        <w:t>*  Example</w:t>
      </w:r>
      <w:proofErr w:type="gramEnd"/>
      <w:r w:rsidRPr="00247E26">
        <w:rPr>
          <w:rFonts w:ascii="Courier New" w:eastAsia="Times New Roman" w:hAnsi="Courier New" w:cs="Courier New"/>
          <w:color w:val="006000"/>
          <w:sz w:val="20"/>
          <w:szCs w:val="20"/>
        </w:rPr>
        <w:t xml:space="preserve"> Program For Simple Class Example Program For Prime Number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little</w:t>
      </w:r>
      <w:proofErr w:type="gramEnd"/>
      <w:r w:rsidRPr="00247E26">
        <w:rPr>
          <w:rFonts w:ascii="Courier New" w:eastAsia="Times New Roman" w:hAnsi="Courier New" w:cs="Courier New"/>
          <w:color w:val="006000"/>
          <w:sz w:val="20"/>
          <w:szCs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lastRenderedPageBreak/>
        <w:t xml:space="preserve">    Coded </w:t>
      </w:r>
      <w:proofErr w:type="spellStart"/>
      <w:r w:rsidRPr="00247E26">
        <w:rPr>
          <w:rFonts w:ascii="Courier New" w:eastAsia="Times New Roman" w:hAnsi="Courier New" w:cs="Courier New"/>
          <w:color w:val="006000"/>
          <w:sz w:val="20"/>
          <w:szCs w:val="20"/>
        </w:rPr>
        <w:t>By</w:t>
      </w:r>
      <w:proofErr w:type="gramStart"/>
      <w:r w:rsidRPr="00247E26">
        <w:rPr>
          <w:rFonts w:ascii="Courier New" w:eastAsia="Times New Roman" w:hAnsi="Courier New" w:cs="Courier New"/>
          <w:color w:val="006000"/>
          <w:sz w:val="20"/>
          <w:szCs w:val="20"/>
        </w:rPr>
        <w:t>:THIYAGARAAJ</w:t>
      </w:r>
      <w:proofErr w:type="spellEnd"/>
      <w:proofErr w:type="gramEnd"/>
      <w:r w:rsidRPr="00247E26">
        <w:rPr>
          <w:rFonts w:ascii="Courier New" w:eastAsia="Times New Roman" w:hAnsi="Courier New" w:cs="Courier New"/>
          <w:color w:val="006000"/>
          <w:sz w:val="20"/>
          <w:szCs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#include&lt;</w:t>
      </w:r>
      <w:proofErr w:type="spellStart"/>
      <w:r w:rsidRPr="00247E26">
        <w:rPr>
          <w:rFonts w:ascii="Courier New" w:eastAsia="Times New Roman" w:hAnsi="Courier New" w:cs="Courier New"/>
          <w:color w:val="006000"/>
          <w:sz w:val="20"/>
          <w:szCs w:val="20"/>
        </w:rPr>
        <w:t>iostream</w:t>
      </w:r>
      <w:proofErr w:type="spellEnd"/>
      <w:r w:rsidRPr="00247E26">
        <w:rPr>
          <w:rFonts w:ascii="Courier New" w:eastAsia="Times New Roman" w:hAnsi="Courier New" w:cs="Courier New"/>
          <w:color w:val="006000"/>
          <w:sz w:val="20"/>
          <w:szCs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#include&lt;</w:t>
      </w:r>
      <w:proofErr w:type="spellStart"/>
      <w:r w:rsidRPr="00247E26">
        <w:rPr>
          <w:rFonts w:ascii="Courier New" w:eastAsia="Times New Roman" w:hAnsi="Courier New" w:cs="Courier New"/>
          <w:color w:val="006000"/>
          <w:sz w:val="20"/>
          <w:szCs w:val="20"/>
        </w:rPr>
        <w:t>conio.h</w:t>
      </w:r>
      <w:proofErr w:type="spellEnd"/>
      <w:r w:rsidRPr="00247E26">
        <w:rPr>
          <w:rFonts w:ascii="Courier New" w:eastAsia="Times New Roman" w:hAnsi="Courier New" w:cs="Courier New"/>
          <w:color w:val="006000"/>
          <w:sz w:val="20"/>
          <w:szCs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szCs w:val="20"/>
        </w:rPr>
        <w:t>using</w:t>
      </w:r>
      <w:proofErr w:type="gramEnd"/>
      <w:r w:rsidRPr="00247E26">
        <w:rPr>
          <w:rFonts w:ascii="Courier New" w:eastAsia="Times New Roman" w:hAnsi="Courier New" w:cs="Courier New"/>
          <w:color w:val="006000"/>
          <w:sz w:val="20"/>
          <w:szCs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Class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szCs w:val="20"/>
        </w:rPr>
        <w:t>class</w:t>
      </w:r>
      <w:proofErr w:type="gramEnd"/>
      <w:r w:rsidRPr="00247E26">
        <w:rPr>
          <w:rFonts w:ascii="Courier New" w:eastAsia="Times New Roman" w:hAnsi="Courier New" w:cs="Courier New"/>
          <w:color w:val="006000"/>
          <w:sz w:val="20"/>
          <w:szCs w:val="20"/>
        </w:rPr>
        <w:t xml:space="preserve"> prime</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//Member </w:t>
      </w:r>
      <w:proofErr w:type="spellStart"/>
      <w:r w:rsidRPr="00247E26">
        <w:rPr>
          <w:rFonts w:ascii="Courier New" w:eastAsia="Times New Roman" w:hAnsi="Courier New" w:cs="Courier New"/>
          <w:color w:val="006000"/>
          <w:sz w:val="20"/>
          <w:szCs w:val="20"/>
        </w:rPr>
        <w:t>Varibale</w:t>
      </w:r>
      <w:proofErr w:type="spellEnd"/>
      <w:r w:rsidRPr="00247E26">
        <w:rPr>
          <w:rFonts w:ascii="Courier New" w:eastAsia="Times New Roman" w:hAnsi="Courier New" w:cs="Courier New"/>
          <w:color w:val="006000"/>
          <w:sz w:val="20"/>
          <w:szCs w:val="20"/>
        </w:rPr>
        <w:t xml:space="preserve">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int</w:t>
      </w:r>
      <w:proofErr w:type="spellEnd"/>
      <w:proofErr w:type="gramEnd"/>
      <w:r w:rsidRPr="00247E26">
        <w:rPr>
          <w:rFonts w:ascii="Courier New" w:eastAsia="Times New Roman" w:hAnsi="Courier New" w:cs="Courier New"/>
          <w:color w:val="006000"/>
          <w:sz w:val="20"/>
          <w:szCs w:val="20"/>
        </w:rPr>
        <w:t xml:space="preserve"> </w:t>
      </w:r>
      <w:proofErr w:type="spellStart"/>
      <w:r w:rsidRPr="00247E26">
        <w:rPr>
          <w:rFonts w:ascii="Courier New" w:eastAsia="Times New Roman" w:hAnsi="Courier New" w:cs="Courier New"/>
          <w:color w:val="006000"/>
          <w:sz w:val="20"/>
          <w:szCs w:val="20"/>
        </w:rPr>
        <w:t>a,k,i</w:t>
      </w:r>
      <w:proofErr w:type="spell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public</w:t>
      </w:r>
      <w:proofErr w:type="gram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prime(</w:t>
      </w:r>
      <w:proofErr w:type="spellStart"/>
      <w:proofErr w:type="gramEnd"/>
      <w:r w:rsidRPr="00247E26">
        <w:rPr>
          <w:rFonts w:ascii="Courier New" w:eastAsia="Times New Roman" w:hAnsi="Courier New" w:cs="Courier New"/>
          <w:color w:val="006000"/>
          <w:sz w:val="20"/>
          <w:szCs w:val="20"/>
        </w:rPr>
        <w:t>int</w:t>
      </w:r>
      <w:proofErr w:type="spellEnd"/>
      <w:r w:rsidRPr="00247E26">
        <w:rPr>
          <w:rFonts w:ascii="Courier New" w:eastAsia="Times New Roman" w:hAnsi="Courier New" w:cs="Courier New"/>
          <w:color w:val="006000"/>
          <w:sz w:val="20"/>
          <w:szCs w:val="20"/>
        </w:rPr>
        <w:t xml:space="preserve"> x)</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a=x;</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 Object Creation </w:t>
      </w:r>
      <w:proofErr w:type="gramStart"/>
      <w:r w:rsidRPr="00247E26">
        <w:rPr>
          <w:rFonts w:ascii="Courier New" w:eastAsia="Times New Roman" w:hAnsi="Courier New" w:cs="Courier New"/>
          <w:color w:val="006000"/>
          <w:sz w:val="20"/>
          <w:szCs w:val="20"/>
        </w:rPr>
        <w:t>For</w:t>
      </w:r>
      <w:proofErr w:type="gramEnd"/>
      <w:r w:rsidRPr="00247E26">
        <w:rPr>
          <w:rFonts w:ascii="Courier New" w:eastAsia="Times New Roman" w:hAnsi="Courier New" w:cs="Courier New"/>
          <w:color w:val="006000"/>
          <w:sz w:val="20"/>
          <w:szCs w:val="20"/>
        </w:rPr>
        <w:t xml:space="preserve"> Class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void</w:t>
      </w:r>
      <w:proofErr w:type="gramEnd"/>
      <w:r w:rsidRPr="00247E26">
        <w:rPr>
          <w:rFonts w:ascii="Courier New" w:eastAsia="Times New Roman" w:hAnsi="Courier New" w:cs="Courier New"/>
          <w:color w:val="006000"/>
          <w:sz w:val="20"/>
          <w:szCs w:val="20"/>
        </w:rPr>
        <w:t xml:space="preserve"> calculate()</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k=1;</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for(</w:t>
      </w:r>
      <w:proofErr w:type="spellStart"/>
      <w:proofErr w:type="gramEnd"/>
      <w:r w:rsidRPr="00247E26">
        <w:rPr>
          <w:rFonts w:ascii="Courier New" w:eastAsia="Times New Roman" w:hAnsi="Courier New" w:cs="Courier New"/>
          <w:color w:val="006000"/>
          <w:sz w:val="20"/>
          <w:szCs w:val="20"/>
        </w:rPr>
        <w:t>i</w:t>
      </w:r>
      <w:proofErr w:type="spellEnd"/>
      <w:r w:rsidRPr="00247E26">
        <w:rPr>
          <w:rFonts w:ascii="Courier New" w:eastAsia="Times New Roman" w:hAnsi="Courier New" w:cs="Courier New"/>
          <w:color w:val="006000"/>
          <w:sz w:val="20"/>
          <w:szCs w:val="20"/>
        </w:rPr>
        <w:t>=2;i&lt;=a/2;i++)</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if(</w:t>
      </w:r>
      <w:proofErr w:type="spellStart"/>
      <w:proofErr w:type="gramEnd"/>
      <w:r w:rsidRPr="00247E26">
        <w:rPr>
          <w:rFonts w:ascii="Courier New" w:eastAsia="Times New Roman" w:hAnsi="Courier New" w:cs="Courier New"/>
          <w:color w:val="006000"/>
          <w:sz w:val="20"/>
          <w:szCs w:val="20"/>
        </w:rPr>
        <w:t>a%i</w:t>
      </w:r>
      <w:proofErr w:type="spellEnd"/>
      <w:r w:rsidRPr="00247E26">
        <w:rPr>
          <w:rFonts w:ascii="Courier New" w:eastAsia="Times New Roman" w:hAnsi="Courier New" w:cs="Courier New"/>
          <w:color w:val="006000"/>
          <w:sz w:val="20"/>
          <w:szCs w:val="20"/>
        </w:rPr>
        <w:t>==0)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k=0;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break</w:t>
      </w:r>
      <w:proofErr w:type="gram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else</w:t>
      </w:r>
      <w:proofErr w:type="gramEnd"/>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k=1;</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void</w:t>
      </w:r>
      <w:proofErr w:type="gramEnd"/>
      <w:r w:rsidRPr="00247E26">
        <w:rPr>
          <w:rFonts w:ascii="Courier New" w:eastAsia="Times New Roman" w:hAnsi="Courier New" w:cs="Courier New"/>
          <w:color w:val="006000"/>
          <w:sz w:val="20"/>
          <w:szCs w:val="20"/>
        </w:rPr>
        <w:t xml:space="preserve"> show()</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if(</w:t>
      </w:r>
      <w:proofErr w:type="gramEnd"/>
      <w:r w:rsidRPr="00247E26">
        <w:rPr>
          <w:rFonts w:ascii="Courier New" w:eastAsia="Times New Roman" w:hAnsi="Courier New" w:cs="Courier New"/>
          <w:color w:val="006000"/>
          <w:sz w:val="20"/>
          <w:szCs w:val="20"/>
        </w:rPr>
        <w:t>k==1)</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r w:rsidRPr="00247E26">
        <w:rPr>
          <w:rFonts w:ascii="Courier New" w:eastAsia="Times New Roman" w:hAnsi="Courier New" w:cs="Courier New"/>
          <w:color w:val="006000"/>
          <w:sz w:val="20"/>
          <w:szCs w:val="20"/>
        </w:rPr>
        <w:t>cout</w:t>
      </w:r>
      <w:proofErr w:type="spellEnd"/>
      <w:r w:rsidRPr="00247E26">
        <w:rPr>
          <w:rFonts w:ascii="Courier New" w:eastAsia="Times New Roman" w:hAnsi="Courier New" w:cs="Courier New"/>
          <w:color w:val="006000"/>
          <w:sz w:val="20"/>
          <w:szCs w:val="20"/>
        </w:rPr>
        <w:t>&lt;&lt;"\n"&lt;&lt;a&lt;&lt;" is Prime Number.";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else</w:t>
      </w:r>
      <w:proofErr w:type="gramEnd"/>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r w:rsidRPr="00247E26">
        <w:rPr>
          <w:rFonts w:ascii="Courier New" w:eastAsia="Times New Roman" w:hAnsi="Courier New" w:cs="Courier New"/>
          <w:color w:val="006000"/>
          <w:sz w:val="20"/>
          <w:szCs w:val="20"/>
        </w:rPr>
        <w:t>cout</w:t>
      </w:r>
      <w:proofErr w:type="spellEnd"/>
      <w:r w:rsidRPr="00247E26">
        <w:rPr>
          <w:rFonts w:ascii="Courier New" w:eastAsia="Times New Roman" w:hAnsi="Courier New" w:cs="Courier New"/>
          <w:color w:val="006000"/>
          <w:sz w:val="20"/>
          <w:szCs w:val="20"/>
        </w:rPr>
        <w:t>&lt;&lt;"\n"&lt;&lt;a&lt;&lt;" is Not Prime Numbers.";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//Main Function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szCs w:val="20"/>
        </w:rPr>
        <w:t>int</w:t>
      </w:r>
      <w:proofErr w:type="spellEnd"/>
      <w:proofErr w:type="gramEnd"/>
      <w:r w:rsidRPr="00247E26">
        <w:rPr>
          <w:rFonts w:ascii="Courier New" w:eastAsia="Times New Roman" w:hAnsi="Courier New" w:cs="Courier New"/>
          <w:color w:val="006000"/>
          <w:sz w:val="20"/>
          <w:szCs w:val="20"/>
        </w:rPr>
        <w:t xml:space="preserve"> main()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int</w:t>
      </w:r>
      <w:proofErr w:type="spellEnd"/>
      <w:proofErr w:type="gramEnd"/>
      <w:r w:rsidRPr="00247E26">
        <w:rPr>
          <w:rFonts w:ascii="Courier New" w:eastAsia="Times New Roman" w:hAnsi="Courier New" w:cs="Courier New"/>
          <w:color w:val="006000"/>
          <w:sz w:val="20"/>
          <w:szCs w:val="20"/>
        </w:rPr>
        <w:t xml:space="preserve"> a;</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cout</w:t>
      </w:r>
      <w:proofErr w:type="spellEnd"/>
      <w:proofErr w:type="gramEnd"/>
      <w:r w:rsidRPr="00247E26">
        <w:rPr>
          <w:rFonts w:ascii="Courier New" w:eastAsia="Times New Roman" w:hAnsi="Courier New" w:cs="Courier New"/>
          <w:color w:val="006000"/>
          <w:sz w:val="20"/>
          <w:szCs w:val="20"/>
        </w:rPr>
        <w:t>&lt;&lt;"Enter the Number:";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cin</w:t>
      </w:r>
      <w:proofErr w:type="spellEnd"/>
      <w:proofErr w:type="gramEnd"/>
      <w:r w:rsidRPr="00247E26">
        <w:rPr>
          <w:rFonts w:ascii="Courier New" w:eastAsia="Times New Roman" w:hAnsi="Courier New" w:cs="Courier New"/>
          <w:color w:val="006000"/>
          <w:sz w:val="20"/>
          <w:szCs w:val="20"/>
        </w:rPr>
        <w:t>&gt;&gt;a;</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 Object Creation </w:t>
      </w:r>
      <w:proofErr w:type="gramStart"/>
      <w:r w:rsidRPr="00247E26">
        <w:rPr>
          <w:rFonts w:ascii="Courier New" w:eastAsia="Times New Roman" w:hAnsi="Courier New" w:cs="Courier New"/>
          <w:color w:val="006000"/>
          <w:sz w:val="20"/>
          <w:szCs w:val="20"/>
        </w:rPr>
        <w:t>For</w:t>
      </w:r>
      <w:proofErr w:type="gramEnd"/>
      <w:r w:rsidRPr="00247E26">
        <w:rPr>
          <w:rFonts w:ascii="Courier New" w:eastAsia="Times New Roman" w:hAnsi="Courier New" w:cs="Courier New"/>
          <w:color w:val="006000"/>
          <w:sz w:val="20"/>
          <w:szCs w:val="20"/>
        </w:rPr>
        <w:t xml:space="preserve"> Class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prime</w:t>
      </w:r>
      <w:proofErr w:type="gramEnd"/>
      <w:r w:rsidRPr="00247E26">
        <w:rPr>
          <w:rFonts w:ascii="Courier New" w:eastAsia="Times New Roman" w:hAnsi="Courier New" w:cs="Courier New"/>
          <w:color w:val="006000"/>
          <w:sz w:val="20"/>
          <w:szCs w:val="20"/>
        </w:rPr>
        <w:t xml:space="preserve"> </w:t>
      </w:r>
      <w:proofErr w:type="spellStart"/>
      <w:r w:rsidRPr="00247E26">
        <w:rPr>
          <w:rFonts w:ascii="Courier New" w:eastAsia="Times New Roman" w:hAnsi="Courier New" w:cs="Courier New"/>
          <w:color w:val="006000"/>
          <w:sz w:val="20"/>
          <w:szCs w:val="20"/>
        </w:rPr>
        <w:t>obj</w:t>
      </w:r>
      <w:proofErr w:type="spellEnd"/>
      <w:r w:rsidRPr="00247E26">
        <w:rPr>
          <w:rFonts w:ascii="Courier New" w:eastAsia="Times New Roman" w:hAnsi="Courier New" w:cs="Courier New"/>
          <w:color w:val="006000"/>
          <w:sz w:val="20"/>
          <w:szCs w:val="20"/>
        </w:rPr>
        <w:t>(a);</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 Call Member Functions</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lastRenderedPageBreak/>
        <w:t xml:space="preserve"> </w:t>
      </w:r>
      <w:proofErr w:type="spellStart"/>
      <w:proofErr w:type="gramStart"/>
      <w:r w:rsidRPr="00247E26">
        <w:rPr>
          <w:rFonts w:ascii="Courier New" w:eastAsia="Times New Roman" w:hAnsi="Courier New" w:cs="Courier New"/>
          <w:color w:val="006000"/>
          <w:sz w:val="20"/>
          <w:szCs w:val="20"/>
        </w:rPr>
        <w:t>obj.calculate</w:t>
      </w:r>
      <w:proofErr w:type="spellEnd"/>
      <w:r w:rsidRPr="00247E26">
        <w:rPr>
          <w:rFonts w:ascii="Courier New" w:eastAsia="Times New Roman" w:hAnsi="Courier New" w:cs="Courier New"/>
          <w:color w:val="006000"/>
          <w:sz w:val="20"/>
          <w:szCs w:val="20"/>
        </w:rPr>
        <w:t>(</w:t>
      </w:r>
      <w:proofErr w:type="gram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obj.show</w:t>
      </w:r>
      <w:proofErr w:type="spellEnd"/>
      <w:r w:rsidRPr="00247E26">
        <w:rPr>
          <w:rFonts w:ascii="Courier New" w:eastAsia="Times New Roman" w:hAnsi="Courier New" w:cs="Courier New"/>
          <w:color w:val="006000"/>
          <w:sz w:val="20"/>
          <w:szCs w:val="20"/>
        </w:rPr>
        <w:t>(</w:t>
      </w:r>
      <w:proofErr w:type="gram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spellStart"/>
      <w:proofErr w:type="gramStart"/>
      <w:r w:rsidRPr="00247E26">
        <w:rPr>
          <w:rFonts w:ascii="Courier New" w:eastAsia="Times New Roman" w:hAnsi="Courier New" w:cs="Courier New"/>
          <w:color w:val="006000"/>
          <w:sz w:val="20"/>
          <w:szCs w:val="20"/>
        </w:rPr>
        <w:t>getch</w:t>
      </w:r>
      <w:proofErr w:type="spellEnd"/>
      <w:r w:rsidRPr="00247E26">
        <w:rPr>
          <w:rFonts w:ascii="Courier New" w:eastAsia="Times New Roman" w:hAnsi="Courier New" w:cs="Courier New"/>
          <w:color w:val="006000"/>
          <w:sz w:val="20"/>
          <w:szCs w:val="20"/>
        </w:rPr>
        <w:t>(</w:t>
      </w:r>
      <w:proofErr w:type="gramEnd"/>
      <w:r w:rsidRPr="00247E26">
        <w:rPr>
          <w:rFonts w:ascii="Courier New" w:eastAsia="Times New Roman" w:hAnsi="Courier New" w:cs="Courier New"/>
          <w:color w:val="006000"/>
          <w:sz w:val="20"/>
          <w:szCs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 xml:space="preserve"> </w:t>
      </w:r>
      <w:proofErr w:type="gramStart"/>
      <w:r w:rsidRPr="00247E26">
        <w:rPr>
          <w:rFonts w:ascii="Courier New" w:eastAsia="Times New Roman" w:hAnsi="Courier New" w:cs="Courier New"/>
          <w:color w:val="006000"/>
          <w:sz w:val="20"/>
          <w:szCs w:val="20"/>
        </w:rPr>
        <w:t>return</w:t>
      </w:r>
      <w:proofErr w:type="gramEnd"/>
      <w:r w:rsidRPr="00247E26">
        <w:rPr>
          <w:rFonts w:ascii="Courier New" w:eastAsia="Times New Roman" w:hAnsi="Courier New" w:cs="Courier New"/>
          <w:color w:val="006000"/>
          <w:sz w:val="20"/>
          <w:szCs w:val="20"/>
        </w:rPr>
        <w:t xml:space="preserve"> 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szCs w:val="20"/>
        </w:rPr>
        <w:t>}</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D). Namespace Example Programs In C++</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1). Simple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Namespace In C++</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Definition</w:t>
      </w:r>
    </w:p>
    <w:p w:rsidR="00247E26" w:rsidRDefault="00247E26" w:rsidP="00247E26">
      <w:pPr>
        <w:shd w:val="clear" w:color="auto" w:fill="FFFFFF"/>
        <w:spacing w:line="320" w:lineRule="atLeast"/>
        <w:rPr>
          <w:i/>
          <w:iCs/>
          <w:color w:val="444444"/>
          <w:sz w:val="20"/>
          <w:szCs w:val="20"/>
        </w:rPr>
      </w:pPr>
      <w:r>
        <w:rPr>
          <w:i/>
          <w:iCs/>
          <w:color w:val="444444"/>
          <w:sz w:val="20"/>
          <w:szCs w:val="20"/>
        </w:rPr>
        <w:t>A namespace (sometimes also called a name scope) is an abstract container or environment created to hold a logical grouping of unique identifiers or symbols (i.e., names). An identifier defined in a namespace is associated only with that namespace. The same identifier can be independently defined in multiple namespaces. That is, the meaning associated with an identifier defined in one namespace may or may not have the same meaning as the same identifier defined in another namespace. Languages that support namespaces specify the rules that determine to which namespace an identifier (not its definition) belongs.</w:t>
      </w:r>
    </w:p>
    <w:p w:rsidR="00247E26" w:rsidRDefault="00247E26" w:rsidP="00247E26">
      <w:pPr>
        <w:shd w:val="clear" w:color="auto" w:fill="FFFFFF"/>
        <w:spacing w:line="320" w:lineRule="atLeast"/>
        <w:rPr>
          <w:color w:val="444444"/>
          <w:sz w:val="20"/>
          <w:szCs w:val="20"/>
        </w:rPr>
      </w:pPr>
    </w:p>
    <w:p w:rsidR="00247E26" w:rsidRDefault="00247E26" w:rsidP="00247E26">
      <w:pPr>
        <w:shd w:val="clear" w:color="auto" w:fill="FFFFFF"/>
        <w:spacing w:line="320" w:lineRule="atLeast"/>
        <w:rPr>
          <w:i/>
          <w:iCs/>
          <w:color w:val="444444"/>
          <w:sz w:val="20"/>
          <w:szCs w:val="20"/>
        </w:rPr>
      </w:pPr>
      <w:r>
        <w:rPr>
          <w:i/>
          <w:iCs/>
          <w:color w:val="444444"/>
          <w:sz w:val="20"/>
          <w:szCs w:val="20"/>
        </w:rPr>
        <w:t>The functionality of namespaces is especially useful in the case that there is a possibility that a global object or function uses the same identifier as another one, causing redefinition errors.</w:t>
      </w:r>
    </w:p>
    <w:p w:rsidR="00247E26" w:rsidRDefault="00247E26" w:rsidP="00247E26">
      <w:pPr>
        <w:pStyle w:val="Heading2"/>
        <w:shd w:val="clear" w:color="auto" w:fill="FFFFFF"/>
        <w:rPr>
          <w:b w:val="0"/>
          <w:bCs w:val="0"/>
          <w:color w:val="444444"/>
          <w:sz w:val="38"/>
          <w:szCs w:val="38"/>
        </w:rPr>
      </w:pPr>
      <w:bookmarkStart w:id="0" w:name="TOC-Syntax"/>
      <w:bookmarkEnd w:id="0"/>
      <w:r>
        <w:rPr>
          <w:b w:val="0"/>
          <w:bCs w:val="0"/>
          <w:color w:val="444444"/>
          <w:sz w:val="38"/>
          <w:szCs w:val="38"/>
        </w:rPr>
        <w:t>Syntax</w:t>
      </w:r>
    </w:p>
    <w:p w:rsidR="00247E26" w:rsidRDefault="00247E26" w:rsidP="00247E26">
      <w:pPr>
        <w:pStyle w:val="Heading3"/>
        <w:shd w:val="clear" w:color="auto" w:fill="FFFFFF"/>
        <w:rPr>
          <w:b w:val="0"/>
          <w:bCs w:val="0"/>
          <w:color w:val="444444"/>
          <w:sz w:val="34"/>
          <w:szCs w:val="34"/>
        </w:rPr>
      </w:pPr>
      <w:bookmarkStart w:id="1" w:name="TOC-Declaration:"/>
      <w:bookmarkEnd w:id="1"/>
      <w:r>
        <w:rPr>
          <w:b w:val="0"/>
          <w:bCs w:val="0"/>
          <w:color w:val="444444"/>
          <w:sz w:val="34"/>
          <w:szCs w:val="34"/>
        </w:rPr>
        <w:t>Declaration:</w:t>
      </w:r>
    </w:p>
    <w:p w:rsidR="00247E26" w:rsidRDefault="00247E26" w:rsidP="00247E26">
      <w:pPr>
        <w:shd w:val="clear" w:color="auto" w:fill="EFEFEF"/>
        <w:rPr>
          <w:color w:val="444444"/>
          <w:sz w:val="20"/>
          <w:szCs w:val="20"/>
        </w:rPr>
      </w:pPr>
      <w:proofErr w:type="gramStart"/>
      <w:r>
        <w:rPr>
          <w:rStyle w:val="HTMLCode"/>
          <w:rFonts w:eastAsiaTheme="minorHAnsi"/>
          <w:color w:val="006000"/>
        </w:rPr>
        <w:t>namespace</w:t>
      </w:r>
      <w:proofErr w:type="gramEnd"/>
      <w:r>
        <w:rPr>
          <w:rStyle w:val="HTMLCode"/>
          <w:rFonts w:eastAsiaTheme="minorHAnsi"/>
          <w:color w:val="006000"/>
        </w:rPr>
        <w:t xml:space="preserve"> </w:t>
      </w:r>
      <w:proofErr w:type="spellStart"/>
      <w:r>
        <w:rPr>
          <w:rStyle w:val="HTMLCode"/>
          <w:rFonts w:eastAsiaTheme="minorHAnsi"/>
          <w:color w:val="006000"/>
        </w:rPr>
        <w:t>abc</w:t>
      </w:r>
      <w:proofErr w:type="spellEnd"/>
      <w:r>
        <w:rPr>
          <w:rStyle w:val="HTMLCode"/>
          <w:rFonts w:eastAsiaTheme="minorHAnsi"/>
          <w:color w:val="006000"/>
        </w:rPr>
        <w:t xml:space="preserve"> {</w:t>
      </w:r>
    </w:p>
    <w:p w:rsidR="00247E26" w:rsidRDefault="00247E26" w:rsidP="00247E26">
      <w:pPr>
        <w:shd w:val="clear" w:color="auto" w:fill="EFEFEF"/>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variable;</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
    <w:p w:rsidR="00247E26" w:rsidRDefault="00247E26" w:rsidP="00247E26">
      <w:pPr>
        <w:pStyle w:val="Heading3"/>
        <w:shd w:val="clear" w:color="auto" w:fill="FFFFFF"/>
        <w:rPr>
          <w:b w:val="0"/>
          <w:bCs w:val="0"/>
          <w:color w:val="444444"/>
          <w:sz w:val="34"/>
          <w:szCs w:val="34"/>
        </w:rPr>
      </w:pPr>
      <w:bookmarkStart w:id="2" w:name="TOC-Adding-Namespace:"/>
      <w:bookmarkEnd w:id="2"/>
      <w:r>
        <w:rPr>
          <w:b w:val="0"/>
          <w:bCs w:val="0"/>
          <w:color w:val="444444"/>
          <w:sz w:val="34"/>
          <w:szCs w:val="34"/>
        </w:rPr>
        <w:t>Adding Namespace:</w:t>
      </w:r>
    </w:p>
    <w:p w:rsidR="00247E26" w:rsidRDefault="00247E26" w:rsidP="00247E26">
      <w:pPr>
        <w:shd w:val="clear" w:color="auto" w:fill="EFEFEF"/>
        <w:rPr>
          <w:color w:val="444444"/>
          <w:sz w:val="20"/>
          <w:szCs w:val="20"/>
        </w:rPr>
      </w:pPr>
      <w:proofErr w:type="gramStart"/>
      <w:r>
        <w:rPr>
          <w:rStyle w:val="HTMLCode"/>
          <w:rFonts w:eastAsiaTheme="minorHAnsi"/>
          <w:color w:val="006000"/>
        </w:rPr>
        <w:t>using</w:t>
      </w:r>
      <w:proofErr w:type="gramEnd"/>
      <w:r>
        <w:rPr>
          <w:rStyle w:val="HTMLCode"/>
          <w:rFonts w:eastAsiaTheme="minorHAnsi"/>
          <w:color w:val="006000"/>
        </w:rPr>
        <w:t xml:space="preserve"> namespace </w:t>
      </w:r>
      <w:proofErr w:type="spellStart"/>
      <w:r>
        <w:rPr>
          <w:rStyle w:val="HTMLCode"/>
          <w:rFonts w:eastAsiaTheme="minorHAnsi"/>
          <w:color w:val="006000"/>
        </w:rPr>
        <w:t>abc</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
    <w:p w:rsidR="00247E26" w:rsidRDefault="00247E26" w:rsidP="00247E26">
      <w:pPr>
        <w:pStyle w:val="Heading3"/>
        <w:shd w:val="clear" w:color="auto" w:fill="FFFFFF"/>
        <w:rPr>
          <w:b w:val="0"/>
          <w:bCs w:val="0"/>
          <w:color w:val="444444"/>
          <w:sz w:val="34"/>
          <w:szCs w:val="34"/>
        </w:rPr>
      </w:pPr>
      <w:bookmarkStart w:id="3" w:name="TOC-Usage-Namespace-Member:"/>
      <w:bookmarkEnd w:id="3"/>
      <w:r>
        <w:rPr>
          <w:b w:val="0"/>
          <w:bCs w:val="0"/>
          <w:color w:val="444444"/>
          <w:sz w:val="34"/>
          <w:szCs w:val="34"/>
        </w:rPr>
        <w:t>Usage Namespace Member:</w:t>
      </w:r>
    </w:p>
    <w:p w:rsidR="00247E26" w:rsidRDefault="00247E26" w:rsidP="00247E26">
      <w:pPr>
        <w:shd w:val="clear" w:color="auto" w:fill="EFEFEF"/>
        <w:rPr>
          <w:color w:val="444444"/>
          <w:sz w:val="20"/>
          <w:szCs w:val="20"/>
        </w:rPr>
      </w:pPr>
      <w:proofErr w:type="spellStart"/>
      <w:r>
        <w:rPr>
          <w:rStyle w:val="HTMLCode"/>
          <w:rFonts w:eastAsiaTheme="minorHAnsi"/>
          <w:color w:val="006000"/>
        </w:rPr>
        <w:t>abc</w:t>
      </w:r>
      <w:proofErr w:type="spellEnd"/>
      <w:r>
        <w:rPr>
          <w:rStyle w:val="HTMLCode"/>
          <w:rFonts w:eastAsiaTheme="minorHAnsi"/>
          <w:color w:val="006000"/>
        </w:rPr>
        <w:t>::variable</w:t>
      </w:r>
    </w:p>
    <w:p w:rsidR="00247E26" w:rsidRDefault="00247E26" w:rsidP="00247E26">
      <w:pPr>
        <w:shd w:val="clear" w:color="auto" w:fill="FFFFFF"/>
        <w:spacing w:line="320" w:lineRule="atLeast"/>
        <w:rPr>
          <w:color w:val="444444"/>
          <w:sz w:val="20"/>
          <w:szCs w:val="20"/>
        </w:rPr>
      </w:pPr>
    </w:p>
    <w:p w:rsidR="00247E26" w:rsidRDefault="00247E26" w:rsidP="00247E26">
      <w:pPr>
        <w:pStyle w:val="Heading2"/>
        <w:shd w:val="clear" w:color="auto" w:fill="FFFFFF"/>
        <w:rPr>
          <w:b w:val="0"/>
          <w:bCs w:val="0"/>
          <w:color w:val="444444"/>
          <w:sz w:val="38"/>
          <w:szCs w:val="38"/>
        </w:rPr>
      </w:pPr>
      <w:bookmarkStart w:id="4" w:name="TOC-Example-Program"/>
      <w:bookmarkEnd w:id="4"/>
      <w:r>
        <w:rPr>
          <w:b w:val="0"/>
          <w:bCs w:val="0"/>
          <w:color w:val="444444"/>
          <w:sz w:val="38"/>
          <w:szCs w:val="38"/>
        </w:rPr>
        <w:t>Example Program</w:t>
      </w:r>
    </w:p>
    <w:p w:rsidR="00247E26" w:rsidRDefault="00247E26" w:rsidP="00247E26">
      <w:pPr>
        <w:shd w:val="clear" w:color="auto" w:fill="EFEFEF"/>
        <w:rPr>
          <w:color w:val="444444"/>
          <w:sz w:val="20"/>
          <w:szCs w:val="20"/>
        </w:rPr>
      </w:pPr>
      <w:r>
        <w:rPr>
          <w:rStyle w:val="HTMLCode"/>
          <w:rFonts w:eastAsiaTheme="minorHAnsi"/>
          <w:color w:val="006000"/>
        </w:rPr>
        <w:t>/</w:t>
      </w:r>
      <w:proofErr w:type="gramStart"/>
      <w:r>
        <w:rPr>
          <w:rStyle w:val="HTMLCode"/>
          <w:rFonts w:eastAsiaTheme="minorHAnsi"/>
          <w:color w:val="006000"/>
        </w:rPr>
        <w:t>*  Example</w:t>
      </w:r>
      <w:proofErr w:type="gramEnd"/>
      <w:r>
        <w:rPr>
          <w:rStyle w:val="HTMLCode"/>
          <w:rFonts w:eastAsiaTheme="minorHAnsi"/>
          <w:color w:val="006000"/>
        </w:rPr>
        <w:t xml:space="preserve"> Program For namespace Example In C++</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little</w:t>
      </w:r>
      <w:proofErr w:type="gramEnd"/>
      <w:r>
        <w:rPr>
          <w:rStyle w:val="HTMLCode"/>
          <w:rFonts w:eastAsiaTheme="minorHAnsi"/>
          <w:color w:val="006000"/>
        </w:rPr>
        <w:t xml:space="preserve"> drops @ thiyagaraaj.com</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    Coded </w:t>
      </w:r>
      <w:proofErr w:type="spellStart"/>
      <w:r>
        <w:rPr>
          <w:rStyle w:val="HTMLCode"/>
          <w:rFonts w:eastAsiaTheme="minorHAnsi"/>
          <w:color w:val="006000"/>
        </w:rPr>
        <w:t>By</w:t>
      </w:r>
      <w:proofErr w:type="gramStart"/>
      <w:r>
        <w:rPr>
          <w:rStyle w:val="HTMLCode"/>
          <w:rFonts w:eastAsiaTheme="minorHAnsi"/>
          <w:color w:val="006000"/>
        </w:rPr>
        <w:t>:THIYAGARAAJ</w:t>
      </w:r>
      <w:proofErr w:type="spellEnd"/>
      <w:proofErr w:type="gramEnd"/>
      <w:r>
        <w:rPr>
          <w:rStyle w:val="HTMLCode"/>
          <w:rFonts w:eastAsiaTheme="minorHAnsi"/>
          <w:color w:val="006000"/>
        </w:rPr>
        <w:t xml:space="preserve"> MP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#include &lt;</w:t>
      </w:r>
      <w:proofErr w:type="spellStart"/>
      <w:r>
        <w:rPr>
          <w:rStyle w:val="HTMLCode"/>
          <w:rFonts w:eastAsiaTheme="minorHAnsi"/>
          <w:color w:val="006000"/>
        </w:rPr>
        <w:t>iostream</w:t>
      </w:r>
      <w:proofErr w:type="spellEnd"/>
      <w:r>
        <w:rPr>
          <w:rStyle w:val="HTMLCode"/>
          <w:rFonts w:eastAsiaTheme="minorHAnsi"/>
          <w:color w:val="006000"/>
        </w:rPr>
        <w:t>&gt;</w:t>
      </w:r>
    </w:p>
    <w:p w:rsidR="00247E26" w:rsidRDefault="00247E26" w:rsidP="00247E26">
      <w:pPr>
        <w:shd w:val="clear" w:color="auto" w:fill="EFEFEF"/>
        <w:rPr>
          <w:color w:val="444444"/>
          <w:sz w:val="20"/>
          <w:szCs w:val="20"/>
        </w:rPr>
      </w:pPr>
      <w:proofErr w:type="gramStart"/>
      <w:r>
        <w:rPr>
          <w:rStyle w:val="HTMLCode"/>
          <w:rFonts w:eastAsiaTheme="minorHAnsi"/>
          <w:color w:val="006000"/>
        </w:rPr>
        <w:t>using</w:t>
      </w:r>
      <w:proofErr w:type="gramEnd"/>
      <w:r>
        <w:rPr>
          <w:rStyle w:val="HTMLCode"/>
          <w:rFonts w:eastAsiaTheme="minorHAnsi"/>
          <w:color w:val="006000"/>
        </w:rPr>
        <w:t xml:space="preserve"> namespace std;</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//Namespace </w:t>
      </w:r>
      <w:proofErr w:type="spellStart"/>
      <w:r>
        <w:rPr>
          <w:rStyle w:val="HTMLCode"/>
          <w:rFonts w:eastAsiaTheme="minorHAnsi"/>
          <w:color w:val="006000"/>
        </w:rPr>
        <w:t>namespacefirst</w:t>
      </w:r>
      <w:proofErr w:type="spellEnd"/>
    </w:p>
    <w:p w:rsidR="00247E26" w:rsidRDefault="00247E26" w:rsidP="00247E26">
      <w:pPr>
        <w:shd w:val="clear" w:color="auto" w:fill="EFEFEF"/>
        <w:rPr>
          <w:color w:val="444444"/>
          <w:sz w:val="20"/>
          <w:szCs w:val="20"/>
        </w:rPr>
      </w:pPr>
      <w:proofErr w:type="gramStart"/>
      <w:r>
        <w:rPr>
          <w:rStyle w:val="HTMLCode"/>
          <w:rFonts w:eastAsiaTheme="minorHAnsi"/>
          <w:color w:val="006000"/>
        </w:rPr>
        <w:t>namespace</w:t>
      </w:r>
      <w:proofErr w:type="gramEnd"/>
      <w:r>
        <w:rPr>
          <w:rStyle w:val="HTMLCode"/>
          <w:rFonts w:eastAsiaTheme="minorHAnsi"/>
          <w:color w:val="006000"/>
        </w:rPr>
        <w:t xml:space="preserve"> </w:t>
      </w:r>
      <w:proofErr w:type="spellStart"/>
      <w:r>
        <w:rPr>
          <w:rStyle w:val="HTMLCode"/>
          <w:rFonts w:eastAsiaTheme="minorHAnsi"/>
          <w:color w:val="006000"/>
        </w:rPr>
        <w:t>namespacefirst</w:t>
      </w:r>
      <w:proofErr w:type="spellEnd"/>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value = 5;</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//Namespace </w:t>
      </w:r>
      <w:proofErr w:type="spellStart"/>
      <w:r>
        <w:rPr>
          <w:rStyle w:val="HTMLCode"/>
          <w:rFonts w:eastAsiaTheme="minorHAnsi"/>
          <w:color w:val="006000"/>
        </w:rPr>
        <w:t>namespacesecond</w:t>
      </w:r>
      <w:proofErr w:type="spellEnd"/>
    </w:p>
    <w:p w:rsidR="00247E26" w:rsidRDefault="00247E26" w:rsidP="00247E26">
      <w:pPr>
        <w:shd w:val="clear" w:color="auto" w:fill="EFEFEF"/>
        <w:rPr>
          <w:color w:val="444444"/>
          <w:sz w:val="20"/>
          <w:szCs w:val="20"/>
        </w:rPr>
      </w:pPr>
      <w:proofErr w:type="gramStart"/>
      <w:r>
        <w:rPr>
          <w:rStyle w:val="HTMLCode"/>
          <w:rFonts w:eastAsiaTheme="minorHAnsi"/>
          <w:color w:val="006000"/>
        </w:rPr>
        <w:t>namespace</w:t>
      </w:r>
      <w:proofErr w:type="gramEnd"/>
      <w:r>
        <w:rPr>
          <w:rStyle w:val="HTMLCode"/>
          <w:rFonts w:eastAsiaTheme="minorHAnsi"/>
          <w:color w:val="006000"/>
        </w:rPr>
        <w:t xml:space="preserve"> </w:t>
      </w:r>
      <w:proofErr w:type="spellStart"/>
      <w:r>
        <w:rPr>
          <w:rStyle w:val="HTMLCode"/>
          <w:rFonts w:eastAsiaTheme="minorHAnsi"/>
          <w:color w:val="006000"/>
        </w:rPr>
        <w:t>namespacesecond</w:t>
      </w:r>
      <w:proofErr w:type="spellEnd"/>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double</w:t>
      </w:r>
      <w:proofErr w:type="gramEnd"/>
      <w:r>
        <w:rPr>
          <w:rStyle w:val="HTMLCode"/>
          <w:rFonts w:eastAsiaTheme="minorHAnsi"/>
          <w:color w:val="006000"/>
        </w:rPr>
        <w:t xml:space="preserve"> value = 3.1416;</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main () {</w:t>
      </w:r>
    </w:p>
    <w:p w:rsidR="00247E26" w:rsidRDefault="00247E26" w:rsidP="00247E26">
      <w:pPr>
        <w:shd w:val="clear" w:color="auto" w:fill="EFEFEF"/>
        <w:rPr>
          <w:color w:val="444444"/>
          <w:sz w:val="20"/>
          <w:szCs w:val="20"/>
        </w:rPr>
      </w:pPr>
      <w:r>
        <w:rPr>
          <w:rStyle w:val="HTMLCode"/>
          <w:rFonts w:eastAsiaTheme="minorHAnsi"/>
          <w:color w:val="006000"/>
        </w:rPr>
        <w:t xml:space="preserve">  //Namespace </w:t>
      </w:r>
      <w:proofErr w:type="spellStart"/>
      <w:r>
        <w:rPr>
          <w:rStyle w:val="HTMLCode"/>
          <w:rFonts w:eastAsiaTheme="minorHAnsi"/>
          <w:color w:val="006000"/>
        </w:rPr>
        <w:t>namespacefirst</w:t>
      </w:r>
      <w:proofErr w:type="spellEnd"/>
      <w:r>
        <w:rPr>
          <w:rStyle w:val="HTMLCode"/>
          <w:rFonts w:eastAsiaTheme="minorHAnsi"/>
          <w:color w:val="006000"/>
        </w:rPr>
        <w:t xml:space="preserve"> </w:t>
      </w:r>
      <w:proofErr w:type="spellStart"/>
      <w:r>
        <w:rPr>
          <w:rStyle w:val="HTMLCode"/>
          <w:rFonts w:eastAsiaTheme="minorHAnsi"/>
          <w:color w:val="006000"/>
        </w:rPr>
        <w:t>Varibale</w:t>
      </w:r>
      <w:proofErr w:type="spellEnd"/>
      <w:r>
        <w:rPr>
          <w:rStyle w:val="HTMLCode"/>
          <w:rFonts w:eastAsiaTheme="minorHAnsi"/>
          <w:color w:val="006000"/>
        </w:rPr>
        <w:t xml:space="preserve"> Usage</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 xml:space="preserve"> &lt;&lt; "</w:t>
      </w:r>
      <w:proofErr w:type="spellStart"/>
      <w:r>
        <w:rPr>
          <w:rStyle w:val="HTMLCode"/>
          <w:rFonts w:eastAsiaTheme="minorHAnsi"/>
          <w:color w:val="006000"/>
        </w:rPr>
        <w:t>namespacefirst</w:t>
      </w:r>
      <w:proofErr w:type="spellEnd"/>
      <w:r>
        <w:rPr>
          <w:rStyle w:val="HTMLCode"/>
          <w:rFonts w:eastAsiaTheme="minorHAnsi"/>
          <w:color w:val="006000"/>
        </w:rPr>
        <w:t xml:space="preserve"> value : " &lt;&lt;</w:t>
      </w:r>
      <w:proofErr w:type="spellStart"/>
      <w:r>
        <w:rPr>
          <w:rStyle w:val="HTMLCode"/>
          <w:rFonts w:eastAsiaTheme="minorHAnsi"/>
          <w:color w:val="006000"/>
        </w:rPr>
        <w:t>namespacefirst</w:t>
      </w:r>
      <w:proofErr w:type="spellEnd"/>
      <w:r>
        <w:rPr>
          <w:rStyle w:val="HTMLCode"/>
          <w:rFonts w:eastAsiaTheme="minorHAnsi"/>
          <w:color w:val="006000"/>
        </w:rPr>
        <w:t xml:space="preserve">::value &lt;&lt; </w:t>
      </w:r>
      <w:proofErr w:type="spellStart"/>
      <w:r>
        <w:rPr>
          <w:rStyle w:val="HTMLCode"/>
          <w:rFonts w:eastAsiaTheme="minorHAnsi"/>
          <w:color w:val="006000"/>
        </w:rPr>
        <w:t>endl</w:t>
      </w:r>
      <w:proofErr w:type="spellEnd"/>
      <w:r>
        <w:rPr>
          <w:rStyle w:val="HTMLCode"/>
          <w:rFonts w:eastAsiaTheme="minorHAnsi"/>
          <w:color w:val="00600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  //Namespace </w:t>
      </w:r>
      <w:proofErr w:type="spellStart"/>
      <w:r>
        <w:rPr>
          <w:rStyle w:val="HTMLCode"/>
          <w:rFonts w:eastAsiaTheme="minorHAnsi"/>
          <w:color w:val="006000"/>
        </w:rPr>
        <w:t>namespacesecond</w:t>
      </w:r>
      <w:proofErr w:type="spellEnd"/>
      <w:r>
        <w:rPr>
          <w:rStyle w:val="HTMLCode"/>
          <w:rFonts w:eastAsiaTheme="minorHAnsi"/>
          <w:color w:val="006000"/>
        </w:rPr>
        <w:t xml:space="preserve"> </w:t>
      </w:r>
      <w:proofErr w:type="spellStart"/>
      <w:r>
        <w:rPr>
          <w:rStyle w:val="HTMLCode"/>
          <w:rFonts w:eastAsiaTheme="minorHAnsi"/>
          <w:color w:val="006000"/>
        </w:rPr>
        <w:t>Varibale</w:t>
      </w:r>
      <w:proofErr w:type="spellEnd"/>
      <w:r>
        <w:rPr>
          <w:rStyle w:val="HTMLCode"/>
          <w:rFonts w:eastAsiaTheme="minorHAnsi"/>
          <w:color w:val="006000"/>
        </w:rPr>
        <w:t xml:space="preserve"> Usage</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 xml:space="preserve"> &lt;&lt; "</w:t>
      </w:r>
      <w:proofErr w:type="spellStart"/>
      <w:r>
        <w:rPr>
          <w:rStyle w:val="HTMLCode"/>
          <w:rFonts w:eastAsiaTheme="minorHAnsi"/>
          <w:color w:val="006000"/>
        </w:rPr>
        <w:t>namespacesecond</w:t>
      </w:r>
      <w:proofErr w:type="spellEnd"/>
      <w:r>
        <w:rPr>
          <w:rStyle w:val="HTMLCode"/>
          <w:rFonts w:eastAsiaTheme="minorHAnsi"/>
          <w:color w:val="006000"/>
        </w:rPr>
        <w:t xml:space="preserve"> value : "&lt;&lt;</w:t>
      </w:r>
      <w:proofErr w:type="spellStart"/>
      <w:r>
        <w:rPr>
          <w:rStyle w:val="HTMLCode"/>
          <w:rFonts w:eastAsiaTheme="minorHAnsi"/>
          <w:color w:val="006000"/>
        </w:rPr>
        <w:t>namespacesecond</w:t>
      </w:r>
      <w:proofErr w:type="spellEnd"/>
      <w:r>
        <w:rPr>
          <w:rStyle w:val="HTMLCode"/>
          <w:rFonts w:eastAsiaTheme="minorHAnsi"/>
          <w:color w:val="006000"/>
        </w:rPr>
        <w:t xml:space="preserve">::value &lt;&lt; </w:t>
      </w:r>
      <w:proofErr w:type="spellStart"/>
      <w:r>
        <w:rPr>
          <w:rStyle w:val="HTMLCode"/>
          <w:rFonts w:eastAsiaTheme="minorHAnsi"/>
          <w:color w:val="006000"/>
        </w:rPr>
        <w:t>endl</w:t>
      </w:r>
      <w:proofErr w:type="spellEnd"/>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lastRenderedPageBreak/>
        <w:t xml:space="preserve">  </w:t>
      </w:r>
      <w:proofErr w:type="gramStart"/>
      <w:r>
        <w:rPr>
          <w:rStyle w:val="HTMLCode"/>
          <w:rFonts w:eastAsiaTheme="minorHAnsi"/>
          <w:color w:val="006000"/>
        </w:rPr>
        <w:t>return</w:t>
      </w:r>
      <w:proofErr w:type="gramEnd"/>
      <w:r>
        <w:rPr>
          <w:rStyle w:val="HTMLCode"/>
          <w:rFonts w:eastAsiaTheme="minorHAnsi"/>
          <w:color w:val="006000"/>
        </w:rPr>
        <w:t xml:space="preserve"> 0;</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rPr>
          <w:sz w:val="24"/>
          <w:szCs w:val="24"/>
        </w:rPr>
      </w:pPr>
      <w:r>
        <w:rPr>
          <w:color w:val="444444"/>
          <w:sz w:val="20"/>
          <w:szCs w:val="20"/>
        </w:rPr>
        <w:br/>
      </w:r>
    </w:p>
    <w:p w:rsidR="00247E26" w:rsidRDefault="00247E26" w:rsidP="00247E26">
      <w:pPr>
        <w:pStyle w:val="Heading2"/>
        <w:shd w:val="clear" w:color="auto" w:fill="FFFFFF"/>
        <w:rPr>
          <w:b w:val="0"/>
          <w:bCs w:val="0"/>
          <w:color w:val="444444"/>
          <w:sz w:val="38"/>
          <w:szCs w:val="38"/>
        </w:rPr>
      </w:pPr>
      <w:bookmarkStart w:id="5" w:name="TOC-Sample-Output:"/>
      <w:bookmarkEnd w:id="5"/>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proofErr w:type="gramStart"/>
      <w:r>
        <w:rPr>
          <w:color w:val="444444"/>
          <w:sz w:val="20"/>
          <w:szCs w:val="20"/>
        </w:rPr>
        <w:t>namespacefirst</w:t>
      </w:r>
      <w:proofErr w:type="spellEnd"/>
      <w:proofErr w:type="gramEnd"/>
      <w:r>
        <w:rPr>
          <w:color w:val="444444"/>
          <w:sz w:val="20"/>
          <w:szCs w:val="20"/>
        </w:rPr>
        <w:t xml:space="preserve"> value : 5</w:t>
      </w:r>
    </w:p>
    <w:p w:rsidR="00247E26" w:rsidRDefault="00247E26" w:rsidP="00247E26">
      <w:pPr>
        <w:shd w:val="clear" w:color="auto" w:fill="FFFFFF"/>
        <w:spacing w:line="320" w:lineRule="atLeast"/>
        <w:rPr>
          <w:color w:val="444444"/>
          <w:sz w:val="20"/>
          <w:szCs w:val="20"/>
        </w:rPr>
      </w:pPr>
      <w:proofErr w:type="spellStart"/>
      <w:proofErr w:type="gramStart"/>
      <w:r>
        <w:rPr>
          <w:color w:val="444444"/>
          <w:sz w:val="20"/>
          <w:szCs w:val="20"/>
        </w:rPr>
        <w:t>namespacesecond</w:t>
      </w:r>
      <w:proofErr w:type="spellEnd"/>
      <w:proofErr w:type="gramEnd"/>
      <w:r>
        <w:rPr>
          <w:color w:val="444444"/>
          <w:sz w:val="20"/>
          <w:szCs w:val="20"/>
        </w:rPr>
        <w:t xml:space="preserve"> value : 3.1416</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E). C++ Constructor Example Programs</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1). Simple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Constructor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For Simple Example Program Of Constructor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class</w:t>
      </w:r>
      <w:proofErr w:type="gramEnd"/>
      <w:r w:rsidRPr="00247E26">
        <w:rPr>
          <w:rFonts w:ascii="Courier New" w:eastAsia="Times New Roman" w:hAnsi="Courier New" w:cs="Courier New"/>
          <w:color w:val="006000"/>
          <w:sz w:val="20"/>
        </w:rPr>
        <w:t xml:space="preserve"> Example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Variable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a,b</w:t>
      </w:r>
      <w:proofErr w:type="spell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public</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//Constructor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Example(</w:t>
      </w:r>
      <w:proofErr w:type="gramEnd"/>
      <w:r w:rsidRPr="00247E26">
        <w:rPr>
          <w:rFonts w:ascii="Courier New" w:eastAsia="Times New Roman" w:hAnsi="Courier New" w:cs="Courier New"/>
          <w:color w:val="006000"/>
          <w:sz w:val="20"/>
        </w:rPr>
        <w:t>)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 Assign Values </w:t>
      </w:r>
      <w:proofErr w:type="gramStart"/>
      <w:r w:rsidRPr="00247E26">
        <w:rPr>
          <w:rFonts w:ascii="Courier New" w:eastAsia="Times New Roman" w:hAnsi="Courier New" w:cs="Courier New"/>
          <w:color w:val="006000"/>
          <w:sz w:val="20"/>
        </w:rPr>
        <w:t>In</w:t>
      </w:r>
      <w:proofErr w:type="gramEnd"/>
      <w:r w:rsidRPr="00247E26">
        <w:rPr>
          <w:rFonts w:ascii="Courier New" w:eastAsia="Times New Roman" w:hAnsi="Courier New" w:cs="Courier New"/>
          <w:color w:val="006000"/>
          <w:sz w:val="20"/>
        </w:rPr>
        <w:t xml:space="preserve"> Constructor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a=10;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b=20;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Im</w:t>
      </w:r>
      <w:proofErr w:type="spellEnd"/>
      <w:r w:rsidRPr="00247E26">
        <w:rPr>
          <w:rFonts w:ascii="Courier New" w:eastAsia="Times New Roman" w:hAnsi="Courier New" w:cs="Courier New"/>
          <w:color w:val="006000"/>
          <w:sz w:val="20"/>
        </w:rPr>
        <w:t xml:space="preserve"> Constructor\n";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Display()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&lt;&lt;"Values :"&lt;&lt;a&lt;&lt;"\t"&lt;&lt;b;</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Example Object;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Constructor invoked.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Object.Display</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Wait For Output Screen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lastRenderedPageBreak/>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Constructor</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:10</w:t>
      </w:r>
      <w:proofErr w:type="gramEnd"/>
      <w:r>
        <w:rPr>
          <w:color w:val="444444"/>
          <w:sz w:val="20"/>
          <w:szCs w:val="20"/>
        </w:rPr>
        <w:t xml:space="preserve">      20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2). Simple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Parameterized Constructor In C++</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roofErr w:type="gramStart"/>
      <w:r>
        <w:rPr>
          <w:rFonts w:ascii="Courier New" w:hAnsi="Courier New" w:cs="Courier New"/>
          <w:color w:val="006000"/>
          <w:sz w:val="20"/>
          <w:szCs w:val="20"/>
        </w:rPr>
        <w:t>*  Example</w:t>
      </w:r>
      <w:proofErr w:type="gramEnd"/>
      <w:r>
        <w:rPr>
          <w:rFonts w:ascii="Courier New" w:hAnsi="Courier New" w:cs="Courier New"/>
          <w:color w:val="006000"/>
          <w:sz w:val="20"/>
          <w:szCs w:val="20"/>
        </w:rPr>
        <w:t xml:space="preserve"> Program For Simple Example Program Of Parameterized Constructor In C++</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little</w:t>
      </w:r>
      <w:proofErr w:type="gramEnd"/>
      <w:r>
        <w:rPr>
          <w:rFonts w:ascii="Courier New" w:hAnsi="Courier New" w:cs="Courier New"/>
          <w:color w:val="006000"/>
          <w:sz w:val="20"/>
          <w:szCs w:val="20"/>
        </w:rPr>
        <w:t xml:space="preserve"> drops @ thiyagaraaj.com</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Coded </w:t>
      </w:r>
      <w:proofErr w:type="spellStart"/>
      <w:r>
        <w:rPr>
          <w:rFonts w:ascii="Courier New" w:hAnsi="Courier New" w:cs="Courier New"/>
          <w:color w:val="006000"/>
          <w:sz w:val="20"/>
          <w:szCs w:val="20"/>
        </w:rPr>
        <w:t>By</w:t>
      </w:r>
      <w:proofErr w:type="gramStart"/>
      <w:r>
        <w:rPr>
          <w:rFonts w:ascii="Courier New" w:hAnsi="Courier New" w:cs="Courier New"/>
          <w:color w:val="006000"/>
          <w:sz w:val="20"/>
          <w:szCs w:val="20"/>
        </w:rPr>
        <w:t>:THIYAGARAAJ</w:t>
      </w:r>
      <w:proofErr w:type="spellEnd"/>
      <w:proofErr w:type="gramEnd"/>
      <w:r>
        <w:rPr>
          <w:rFonts w:ascii="Courier New" w:hAnsi="Courier New" w:cs="Courier New"/>
          <w:color w:val="006000"/>
          <w:sz w:val="20"/>
          <w:szCs w:val="20"/>
        </w:rPr>
        <w:t xml:space="preserve"> MP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#include&lt;</w:t>
      </w:r>
      <w:proofErr w:type="spellStart"/>
      <w:r>
        <w:rPr>
          <w:rFonts w:ascii="Courier New" w:hAnsi="Courier New" w:cs="Courier New"/>
          <w:color w:val="006000"/>
          <w:sz w:val="20"/>
          <w:szCs w:val="20"/>
        </w:rPr>
        <w:t>iostream</w:t>
      </w:r>
      <w:proofErr w:type="spellEnd"/>
      <w:r>
        <w:rPr>
          <w:rFonts w:ascii="Courier New" w:hAnsi="Courier New" w:cs="Courier New"/>
          <w:color w:val="006000"/>
          <w:sz w:val="20"/>
          <w:szCs w:val="20"/>
        </w:rPr>
        <w:t>&gt;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#include&lt;</w:t>
      </w:r>
      <w:proofErr w:type="spellStart"/>
      <w:r>
        <w:rPr>
          <w:rFonts w:ascii="Courier New" w:hAnsi="Courier New" w:cs="Courier New"/>
          <w:color w:val="006000"/>
          <w:sz w:val="20"/>
          <w:szCs w:val="20"/>
        </w:rPr>
        <w:t>conio.h</w:t>
      </w:r>
      <w:proofErr w:type="spellEnd"/>
      <w:r>
        <w:rPr>
          <w:rFonts w:ascii="Courier New" w:hAnsi="Courier New" w:cs="Courier New"/>
          <w:color w:val="006000"/>
          <w:sz w:val="20"/>
          <w:szCs w:val="20"/>
        </w:rPr>
        <w:t>&gt;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gramStart"/>
      <w:r>
        <w:rPr>
          <w:rFonts w:ascii="Courier New" w:hAnsi="Courier New" w:cs="Courier New"/>
          <w:color w:val="006000"/>
          <w:sz w:val="20"/>
          <w:szCs w:val="20"/>
        </w:rPr>
        <w:t>using</w:t>
      </w:r>
      <w:proofErr w:type="gramEnd"/>
      <w:r>
        <w:rPr>
          <w:rFonts w:ascii="Courier New" w:hAnsi="Courier New" w:cs="Courier New"/>
          <w:color w:val="006000"/>
          <w:sz w:val="20"/>
          <w:szCs w:val="20"/>
        </w:rPr>
        <w:t xml:space="preserve"> namespace std;</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gramStart"/>
      <w:r>
        <w:rPr>
          <w:rFonts w:ascii="Courier New" w:hAnsi="Courier New" w:cs="Courier New"/>
          <w:color w:val="006000"/>
          <w:sz w:val="20"/>
          <w:szCs w:val="20"/>
        </w:rPr>
        <w:t>class</w:t>
      </w:r>
      <w:proofErr w:type="gramEnd"/>
      <w:r>
        <w:rPr>
          <w:rFonts w:ascii="Courier New" w:hAnsi="Courier New" w:cs="Courier New"/>
          <w:color w:val="006000"/>
          <w:sz w:val="20"/>
          <w:szCs w:val="20"/>
        </w:rPr>
        <w:t xml:space="preserve"> Example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 Variable Declaration</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int</w:t>
      </w:r>
      <w:proofErr w:type="spellEnd"/>
      <w:proofErr w:type="gramEnd"/>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a,b</w:t>
      </w:r>
      <w:proofErr w:type="spell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public</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//Constructor</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Example(</w:t>
      </w:r>
      <w:proofErr w:type="spellStart"/>
      <w:proofErr w:type="gramEnd"/>
      <w:r>
        <w:rPr>
          <w:rFonts w:ascii="Courier New" w:hAnsi="Courier New" w:cs="Courier New"/>
          <w:color w:val="006000"/>
          <w:sz w:val="20"/>
          <w:szCs w:val="20"/>
        </w:rPr>
        <w:t>int</w:t>
      </w:r>
      <w:proofErr w:type="spellEnd"/>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x,int</w:t>
      </w:r>
      <w:proofErr w:type="spellEnd"/>
      <w:r>
        <w:rPr>
          <w:rFonts w:ascii="Courier New" w:hAnsi="Courier New" w:cs="Courier New"/>
          <w:color w:val="006000"/>
          <w:sz w:val="20"/>
          <w:szCs w:val="20"/>
        </w:rPr>
        <w:t xml:space="preserve"> y)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 Assign Values </w:t>
      </w:r>
      <w:proofErr w:type="gramStart"/>
      <w:r>
        <w:rPr>
          <w:rFonts w:ascii="Courier New" w:hAnsi="Courier New" w:cs="Courier New"/>
          <w:color w:val="006000"/>
          <w:sz w:val="20"/>
          <w:szCs w:val="20"/>
        </w:rPr>
        <w:t>In</w:t>
      </w:r>
      <w:proofErr w:type="gramEnd"/>
      <w:r>
        <w:rPr>
          <w:rFonts w:ascii="Courier New" w:hAnsi="Courier New" w:cs="Courier New"/>
          <w:color w:val="006000"/>
          <w:sz w:val="20"/>
          <w:szCs w:val="20"/>
        </w:rPr>
        <w:t xml:space="preserve"> Constructor</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a=x;</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b=y;</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cout</w:t>
      </w:r>
      <w:proofErr w:type="spellEnd"/>
      <w:proofErr w:type="gramEnd"/>
      <w:r>
        <w:rPr>
          <w:rFonts w:ascii="Courier New" w:hAnsi="Courier New" w:cs="Courier New"/>
          <w:color w:val="006000"/>
          <w:sz w:val="20"/>
          <w:szCs w:val="20"/>
        </w:rPr>
        <w:t>&lt;&lt;"</w:t>
      </w:r>
      <w:proofErr w:type="spellStart"/>
      <w:r>
        <w:rPr>
          <w:rFonts w:ascii="Courier New" w:hAnsi="Courier New" w:cs="Courier New"/>
          <w:color w:val="006000"/>
          <w:sz w:val="20"/>
          <w:szCs w:val="20"/>
        </w:rPr>
        <w:t>Im</w:t>
      </w:r>
      <w:proofErr w:type="spellEnd"/>
      <w:r>
        <w:rPr>
          <w:rFonts w:ascii="Courier New" w:hAnsi="Courier New" w:cs="Courier New"/>
          <w:color w:val="006000"/>
          <w:sz w:val="20"/>
          <w:szCs w:val="20"/>
        </w:rPr>
        <w:t xml:space="preserve"> Constructor\n";</w:t>
      </w:r>
    </w:p>
    <w:p w:rsidR="00247E26" w:rsidRDefault="00247E26" w:rsidP="00247E26">
      <w:pPr>
        <w:shd w:val="clear" w:color="auto" w:fill="EFEFEF"/>
        <w:rPr>
          <w:color w:val="444444"/>
          <w:sz w:val="20"/>
          <w:szCs w:val="20"/>
        </w:rPr>
      </w:pPr>
      <w:r>
        <w:rPr>
          <w:rFonts w:ascii="Courier New" w:hAnsi="Courier New" w:cs="Courier New"/>
          <w:color w:val="006000"/>
          <w:sz w:val="20"/>
          <w:szCs w:val="20"/>
        </w:rPr>
        <w:lastRenderedPageBreak/>
        <w:t>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void</w:t>
      </w:r>
      <w:proofErr w:type="gramEnd"/>
      <w:r>
        <w:rPr>
          <w:rFonts w:ascii="Courier New" w:hAnsi="Courier New" w:cs="Courier New"/>
          <w:color w:val="006000"/>
          <w:sz w:val="20"/>
          <w:szCs w:val="20"/>
        </w:rPr>
        <w:t xml:space="preserve"> Display()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cout</w:t>
      </w:r>
      <w:proofErr w:type="spellEnd"/>
      <w:proofErr w:type="gramEnd"/>
      <w:r>
        <w:rPr>
          <w:rFonts w:ascii="Courier New" w:hAnsi="Courier New" w:cs="Courier New"/>
          <w:color w:val="006000"/>
          <w:sz w:val="20"/>
          <w:szCs w:val="20"/>
        </w:rPr>
        <w:t>&lt;&lt;"Values :"&lt;&lt;a&lt;&lt;"\t"&lt;&lt;b;</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spellStart"/>
      <w:proofErr w:type="gramStart"/>
      <w:r>
        <w:rPr>
          <w:rFonts w:ascii="Courier New" w:hAnsi="Courier New" w:cs="Courier New"/>
          <w:color w:val="006000"/>
          <w:sz w:val="20"/>
          <w:szCs w:val="20"/>
        </w:rPr>
        <w:t>int</w:t>
      </w:r>
      <w:proofErr w:type="spellEnd"/>
      <w:proofErr w:type="gramEnd"/>
      <w:r>
        <w:rPr>
          <w:rFonts w:ascii="Courier New" w:hAnsi="Courier New" w:cs="Courier New"/>
          <w:color w:val="006000"/>
          <w:sz w:val="20"/>
          <w:szCs w:val="20"/>
        </w:rPr>
        <w:t xml:space="preserve"> main()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Example </w:t>
      </w:r>
      <w:proofErr w:type="gramStart"/>
      <w:r>
        <w:rPr>
          <w:rFonts w:ascii="Courier New" w:hAnsi="Courier New" w:cs="Courier New"/>
          <w:color w:val="006000"/>
          <w:sz w:val="20"/>
          <w:szCs w:val="20"/>
        </w:rPr>
        <w:t>Object(</w:t>
      </w:r>
      <w:proofErr w:type="gramEnd"/>
      <w:r>
        <w:rPr>
          <w:rFonts w:ascii="Courier New" w:hAnsi="Courier New" w:cs="Courier New"/>
          <w:color w:val="006000"/>
          <w:sz w:val="20"/>
          <w:szCs w:val="20"/>
        </w:rPr>
        <w:t>10,20);</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 Constructor invoked.</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Object.Display</w:t>
      </w:r>
      <w:proofErr w:type="spellEnd"/>
      <w:r>
        <w:rPr>
          <w:rFonts w:ascii="Courier New" w:hAnsi="Courier New" w:cs="Courier New"/>
          <w:color w:val="006000"/>
          <w:sz w:val="20"/>
          <w:szCs w:val="20"/>
        </w:rPr>
        <w:t>(</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 Wait For Output Screen</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getch</w:t>
      </w:r>
      <w:proofErr w:type="spellEnd"/>
      <w:r>
        <w:rPr>
          <w:rFonts w:ascii="Courier New" w:hAnsi="Courier New" w:cs="Courier New"/>
          <w:color w:val="006000"/>
          <w:sz w:val="20"/>
          <w:szCs w:val="20"/>
        </w:rPr>
        <w:t>(</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return</w:t>
      </w:r>
      <w:proofErr w:type="gramEnd"/>
      <w:r>
        <w:rPr>
          <w:rFonts w:ascii="Courier New" w:hAnsi="Courier New" w:cs="Courier New"/>
          <w:color w:val="006000"/>
          <w:sz w:val="20"/>
          <w:szCs w:val="20"/>
        </w:rPr>
        <w:t xml:space="preserve"> 0;</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FFFFFF"/>
        <w:spacing w:line="320" w:lineRule="atLeast"/>
        <w:rPr>
          <w:color w:val="444444"/>
          <w:sz w:val="20"/>
          <w:szCs w:val="20"/>
        </w:rPr>
      </w:pPr>
    </w:p>
    <w:p w:rsidR="00247E26" w:rsidRDefault="00247E26" w:rsidP="00247E26">
      <w:pPr>
        <w:pStyle w:val="Heading2"/>
        <w:shd w:val="clear" w:color="auto" w:fill="FFFFFF"/>
        <w:rPr>
          <w:b w:val="0"/>
          <w:bCs w:val="0"/>
          <w:color w:val="444444"/>
          <w:sz w:val="38"/>
          <w:szCs w:val="38"/>
        </w:rPr>
      </w:pPr>
      <w:bookmarkStart w:id="6" w:name="TOC-Sample-Output"/>
      <w:bookmarkEnd w:id="6"/>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Constructor</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:10</w:t>
      </w:r>
      <w:proofErr w:type="gramEnd"/>
      <w:r>
        <w:rPr>
          <w:color w:val="444444"/>
          <w:sz w:val="20"/>
          <w:szCs w:val="20"/>
        </w:rPr>
        <w:t xml:space="preserve">      20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3). Simple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Constructor Overloading In C++</w:t>
      </w:r>
    </w:p>
    <w:p w:rsidR="00247E26" w:rsidRDefault="00247E26" w:rsidP="00247E26">
      <w:pPr>
        <w:shd w:val="clear" w:color="auto" w:fill="EFEFEF"/>
        <w:rPr>
          <w:color w:val="444444"/>
          <w:sz w:val="20"/>
          <w:szCs w:val="20"/>
        </w:rPr>
      </w:pPr>
      <w:r>
        <w:rPr>
          <w:rStyle w:val="HTMLCode"/>
          <w:rFonts w:eastAsiaTheme="minorHAnsi"/>
          <w:color w:val="006000"/>
        </w:rPr>
        <w:t>/</w:t>
      </w:r>
      <w:proofErr w:type="gramStart"/>
      <w:r>
        <w:rPr>
          <w:rStyle w:val="HTMLCode"/>
          <w:rFonts w:eastAsiaTheme="minorHAnsi"/>
          <w:color w:val="006000"/>
        </w:rPr>
        <w:t>*  Example</w:t>
      </w:r>
      <w:proofErr w:type="gramEnd"/>
      <w:r>
        <w:rPr>
          <w:rStyle w:val="HTMLCode"/>
          <w:rFonts w:eastAsiaTheme="minorHAnsi"/>
          <w:color w:val="006000"/>
        </w:rPr>
        <w:t xml:space="preserve"> Program For Simple Example Program Of Constructor Overloading In C++</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little</w:t>
      </w:r>
      <w:proofErr w:type="gramEnd"/>
      <w:r>
        <w:rPr>
          <w:rStyle w:val="HTMLCode"/>
          <w:rFonts w:eastAsiaTheme="minorHAnsi"/>
          <w:color w:val="006000"/>
        </w:rPr>
        <w:t xml:space="preserve"> drops @ thiyagaraaj.com</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    Coded </w:t>
      </w:r>
      <w:proofErr w:type="spellStart"/>
      <w:r>
        <w:rPr>
          <w:rStyle w:val="HTMLCode"/>
          <w:rFonts w:eastAsiaTheme="minorHAnsi"/>
          <w:color w:val="006000"/>
        </w:rPr>
        <w:t>By</w:t>
      </w:r>
      <w:proofErr w:type="gramStart"/>
      <w:r>
        <w:rPr>
          <w:rStyle w:val="HTMLCode"/>
          <w:rFonts w:eastAsiaTheme="minorHAnsi"/>
          <w:color w:val="006000"/>
        </w:rPr>
        <w:t>:THIYAGARAAJ</w:t>
      </w:r>
      <w:proofErr w:type="spellEnd"/>
      <w:proofErr w:type="gramEnd"/>
      <w:r>
        <w:rPr>
          <w:rStyle w:val="HTMLCode"/>
          <w:rFonts w:eastAsiaTheme="minorHAnsi"/>
          <w:color w:val="006000"/>
        </w:rPr>
        <w:t xml:space="preserve"> MP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w:t>
      </w:r>
      <w:proofErr w:type="spellEnd"/>
      <w:r>
        <w:rPr>
          <w:rStyle w:val="HTMLCode"/>
          <w:rFonts w:eastAsiaTheme="minorHAnsi"/>
          <w:color w:val="006000"/>
        </w:rPr>
        <w:t>&gt;</w:t>
      </w:r>
    </w:p>
    <w:p w:rsidR="00247E26" w:rsidRDefault="00247E26" w:rsidP="00247E26">
      <w:pPr>
        <w:shd w:val="clear" w:color="auto" w:fill="EFEFEF"/>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gramStart"/>
      <w:r>
        <w:rPr>
          <w:rStyle w:val="HTMLCode"/>
          <w:rFonts w:eastAsiaTheme="minorHAnsi"/>
          <w:color w:val="006000"/>
        </w:rPr>
        <w:t>using</w:t>
      </w:r>
      <w:proofErr w:type="gramEnd"/>
      <w:r>
        <w:rPr>
          <w:rStyle w:val="HTMLCode"/>
          <w:rFonts w:eastAsiaTheme="minorHAnsi"/>
          <w:color w:val="006000"/>
        </w:rPr>
        <w:t xml:space="preserve"> namespace std;</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Example        {</w:t>
      </w:r>
    </w:p>
    <w:p w:rsidR="00247E26" w:rsidRDefault="00247E26" w:rsidP="00247E26">
      <w:pPr>
        <w:shd w:val="clear" w:color="auto" w:fill="EFEFEF"/>
        <w:rPr>
          <w:color w:val="444444"/>
          <w:sz w:val="20"/>
          <w:szCs w:val="20"/>
        </w:rPr>
      </w:pPr>
      <w:r>
        <w:rPr>
          <w:rStyle w:val="HTMLCode"/>
          <w:rFonts w:eastAsiaTheme="minorHAnsi"/>
          <w:color w:val="006000"/>
        </w:rPr>
        <w:t>    // Variable Declaration</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a,b</w:t>
      </w:r>
      <w:proofErr w:type="spellEnd"/>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    //Constructor </w:t>
      </w:r>
      <w:proofErr w:type="spellStart"/>
      <w:r>
        <w:rPr>
          <w:rStyle w:val="HTMLCode"/>
          <w:rFonts w:eastAsiaTheme="minorHAnsi"/>
          <w:color w:val="006000"/>
        </w:rPr>
        <w:t>wuithout</w:t>
      </w:r>
      <w:proofErr w:type="spellEnd"/>
      <w:r>
        <w:rPr>
          <w:rStyle w:val="HTMLCode"/>
          <w:rFonts w:eastAsiaTheme="minorHAnsi"/>
          <w:color w:val="006000"/>
        </w:rPr>
        <w:t xml:space="preserve"> Argument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Example(</w:t>
      </w:r>
      <w:proofErr w:type="gramEnd"/>
      <w:r>
        <w:rPr>
          <w:rStyle w:val="HTMLCode"/>
          <w:rFonts w:eastAsiaTheme="minorHAnsi"/>
          <w:color w:val="006000"/>
        </w:rPr>
        <w:t>)            {</w:t>
      </w:r>
    </w:p>
    <w:p w:rsidR="00247E26" w:rsidRDefault="00247E26" w:rsidP="00247E26">
      <w:pPr>
        <w:shd w:val="clear" w:color="auto" w:fill="EFEFEF"/>
        <w:rPr>
          <w:color w:val="444444"/>
          <w:sz w:val="20"/>
          <w:szCs w:val="20"/>
        </w:rPr>
      </w:pPr>
      <w:r>
        <w:rPr>
          <w:rStyle w:val="HTMLCode"/>
          <w:rFonts w:eastAsiaTheme="minorHAnsi"/>
          <w:color w:val="006000"/>
        </w:rPr>
        <w:t xml:space="preserve">    // Assign Values </w:t>
      </w:r>
      <w:proofErr w:type="gramStart"/>
      <w:r>
        <w:rPr>
          <w:rStyle w:val="HTMLCode"/>
          <w:rFonts w:eastAsiaTheme="minorHAnsi"/>
          <w:color w:val="006000"/>
        </w:rPr>
        <w:t>In</w:t>
      </w:r>
      <w:proofErr w:type="gramEnd"/>
      <w:r>
        <w:rPr>
          <w:rStyle w:val="HTMLCode"/>
          <w:rFonts w:eastAsiaTheme="minorHAnsi"/>
          <w:color w:val="006000"/>
        </w:rPr>
        <w:t xml:space="preserve"> Constructor</w:t>
      </w:r>
    </w:p>
    <w:p w:rsidR="00247E26" w:rsidRDefault="00247E26" w:rsidP="00247E26">
      <w:pPr>
        <w:shd w:val="clear" w:color="auto" w:fill="EFEFEF"/>
        <w:rPr>
          <w:color w:val="444444"/>
          <w:sz w:val="20"/>
          <w:szCs w:val="20"/>
        </w:rPr>
      </w:pPr>
      <w:r>
        <w:rPr>
          <w:rStyle w:val="HTMLCode"/>
          <w:rFonts w:eastAsiaTheme="minorHAnsi"/>
          <w:color w:val="006000"/>
        </w:rPr>
        <w:t>    a=50;</w:t>
      </w:r>
    </w:p>
    <w:p w:rsidR="00247E26" w:rsidRDefault="00247E26" w:rsidP="00247E26">
      <w:pPr>
        <w:shd w:val="clear" w:color="auto" w:fill="EFEFEF"/>
        <w:rPr>
          <w:color w:val="444444"/>
          <w:sz w:val="20"/>
          <w:szCs w:val="20"/>
        </w:rPr>
      </w:pPr>
      <w:r>
        <w:rPr>
          <w:rStyle w:val="HTMLCode"/>
          <w:rFonts w:eastAsiaTheme="minorHAnsi"/>
          <w:color w:val="006000"/>
        </w:rPr>
        <w:t>    b=100;</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nIm</w:t>
      </w:r>
      <w:proofErr w:type="spellEnd"/>
      <w:r>
        <w:rPr>
          <w:rStyle w:val="HTMLCode"/>
          <w:rFonts w:eastAsiaTheme="minorHAnsi"/>
          <w:color w:val="006000"/>
        </w:rPr>
        <w:t xml:space="preserve"> Constructor";</w:t>
      </w:r>
    </w:p>
    <w:p w:rsidR="00247E26" w:rsidRDefault="00247E26" w:rsidP="00247E26">
      <w:pPr>
        <w:shd w:val="clear" w:color="auto" w:fill="EFEFEF"/>
        <w:rPr>
          <w:color w:val="444444"/>
          <w:sz w:val="20"/>
          <w:szCs w:val="20"/>
        </w:rPr>
      </w:pPr>
      <w:r>
        <w:rPr>
          <w:rStyle w:val="HTMLCode"/>
          <w:rFonts w:eastAsiaTheme="minorHAnsi"/>
          <w:color w:val="006000"/>
        </w:rPr>
        <w:t>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//Constructor with Argument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Example(</w:t>
      </w:r>
      <w:proofErr w:type="spellStart"/>
      <w:proofErr w:type="gramEnd"/>
      <w:r>
        <w:rPr>
          <w:rStyle w:val="HTMLCode"/>
          <w:rFonts w:eastAsiaTheme="minorHAnsi"/>
          <w:color w:val="006000"/>
        </w:rPr>
        <w:t>int</w:t>
      </w:r>
      <w:proofErr w:type="spellEnd"/>
      <w:r>
        <w:rPr>
          <w:rStyle w:val="HTMLCode"/>
          <w:rFonts w:eastAsiaTheme="minorHAnsi"/>
          <w:color w:val="006000"/>
        </w:rPr>
        <w:t xml:space="preserve"> </w:t>
      </w:r>
      <w:proofErr w:type="spellStart"/>
      <w:r>
        <w:rPr>
          <w:rStyle w:val="HTMLCode"/>
          <w:rFonts w:eastAsiaTheme="minorHAnsi"/>
          <w:color w:val="006000"/>
        </w:rPr>
        <w:t>x,int</w:t>
      </w:r>
      <w:proofErr w:type="spellEnd"/>
      <w:r>
        <w:rPr>
          <w:rStyle w:val="HTMLCode"/>
          <w:rFonts w:eastAsiaTheme="minorHAnsi"/>
          <w:color w:val="006000"/>
        </w:rPr>
        <w:t xml:space="preserve"> y)            {</w:t>
      </w:r>
    </w:p>
    <w:p w:rsidR="00247E26" w:rsidRDefault="00247E26" w:rsidP="00247E26">
      <w:pPr>
        <w:shd w:val="clear" w:color="auto" w:fill="EFEFEF"/>
        <w:rPr>
          <w:color w:val="444444"/>
          <w:sz w:val="20"/>
          <w:szCs w:val="20"/>
        </w:rPr>
      </w:pPr>
      <w:r>
        <w:rPr>
          <w:rStyle w:val="HTMLCode"/>
          <w:rFonts w:eastAsiaTheme="minorHAnsi"/>
          <w:color w:val="006000"/>
        </w:rPr>
        <w:t xml:space="preserve">    // Assign Values </w:t>
      </w:r>
      <w:proofErr w:type="gramStart"/>
      <w:r>
        <w:rPr>
          <w:rStyle w:val="HTMLCode"/>
          <w:rFonts w:eastAsiaTheme="minorHAnsi"/>
          <w:color w:val="006000"/>
        </w:rPr>
        <w:t>In</w:t>
      </w:r>
      <w:proofErr w:type="gramEnd"/>
      <w:r>
        <w:rPr>
          <w:rStyle w:val="HTMLCode"/>
          <w:rFonts w:eastAsiaTheme="minorHAnsi"/>
          <w:color w:val="006000"/>
        </w:rPr>
        <w:t xml:space="preserve"> Constructor</w:t>
      </w:r>
    </w:p>
    <w:p w:rsidR="00247E26" w:rsidRDefault="00247E26" w:rsidP="00247E26">
      <w:pPr>
        <w:shd w:val="clear" w:color="auto" w:fill="EFEFEF"/>
        <w:rPr>
          <w:color w:val="444444"/>
          <w:sz w:val="20"/>
          <w:szCs w:val="20"/>
        </w:rPr>
      </w:pPr>
      <w:r>
        <w:rPr>
          <w:rStyle w:val="HTMLCode"/>
          <w:rFonts w:eastAsiaTheme="minorHAnsi"/>
          <w:color w:val="006000"/>
        </w:rPr>
        <w:t>    a=x;</w:t>
      </w:r>
    </w:p>
    <w:p w:rsidR="00247E26" w:rsidRDefault="00247E26" w:rsidP="00247E26">
      <w:pPr>
        <w:shd w:val="clear" w:color="auto" w:fill="EFEFEF"/>
        <w:rPr>
          <w:color w:val="444444"/>
          <w:sz w:val="20"/>
          <w:szCs w:val="20"/>
        </w:rPr>
      </w:pPr>
      <w:r>
        <w:rPr>
          <w:rStyle w:val="HTMLCode"/>
          <w:rFonts w:eastAsiaTheme="minorHAnsi"/>
          <w:color w:val="006000"/>
        </w:rPr>
        <w:t>    b=y;</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nIm</w:t>
      </w:r>
      <w:proofErr w:type="spellEnd"/>
      <w:r>
        <w:rPr>
          <w:rStyle w:val="HTMLCode"/>
          <w:rFonts w:eastAsiaTheme="minorHAnsi"/>
          <w:color w:val="006000"/>
        </w:rPr>
        <w:t xml:space="preserve"> Constructor";</w:t>
      </w:r>
    </w:p>
    <w:p w:rsidR="00247E26" w:rsidRDefault="00247E26" w:rsidP="00247E26">
      <w:pPr>
        <w:shd w:val="clear" w:color="auto" w:fill="EFEFEF"/>
        <w:rPr>
          <w:color w:val="444444"/>
          <w:sz w:val="20"/>
          <w:szCs w:val="20"/>
        </w:rPr>
      </w:pPr>
      <w:r>
        <w:rPr>
          <w:rStyle w:val="HTMLCode"/>
          <w:rFonts w:eastAsiaTheme="minorHAnsi"/>
          <w:color w:val="006000"/>
        </w:rPr>
        <w:t>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Display()    {</w:t>
      </w:r>
    </w:p>
    <w:p w:rsidR="00247E26" w:rsidRDefault="00247E26" w:rsidP="00247E26">
      <w:pPr>
        <w:shd w:val="clear" w:color="auto" w:fill="EFEFEF"/>
        <w:rPr>
          <w:color w:val="444444"/>
          <w:sz w:val="20"/>
          <w:szCs w:val="20"/>
        </w:rPr>
      </w:pPr>
      <w:r>
        <w:rPr>
          <w:rStyle w:val="HTMLCode"/>
          <w:rFonts w:eastAsiaTheme="minorHAnsi"/>
          <w:color w:val="006000"/>
        </w:rPr>
        <w:lastRenderedPageBreak/>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nValues</w:t>
      </w:r>
      <w:proofErr w:type="spellEnd"/>
      <w:r>
        <w:rPr>
          <w:rStyle w:val="HTMLCode"/>
          <w:rFonts w:eastAsiaTheme="minorHAnsi"/>
          <w:color w:val="006000"/>
        </w:rPr>
        <w:t xml:space="preserve"> :"&lt;&lt;a&lt;&lt;"\t"&lt;&lt;b;</w:t>
      </w:r>
    </w:p>
    <w:p w:rsidR="00247E26" w:rsidRDefault="00247E26" w:rsidP="00247E26">
      <w:pPr>
        <w:shd w:val="clear" w:color="auto" w:fill="EFEFEF"/>
        <w:rPr>
          <w:color w:val="444444"/>
          <w:sz w:val="20"/>
          <w:szCs w:val="20"/>
        </w:rPr>
      </w:pPr>
      <w:r>
        <w:rPr>
          <w:rStyle w:val="HTMLCode"/>
          <w:rFonts w:eastAsiaTheme="minorHAnsi"/>
          <w:color w:val="006000"/>
        </w:rPr>
        <w:t>    }</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main()                {</w:t>
      </w:r>
    </w:p>
    <w:p w:rsidR="00247E26" w:rsidRDefault="00247E26" w:rsidP="00247E26">
      <w:pPr>
        <w:shd w:val="clear" w:color="auto" w:fill="EFEFEF"/>
        <w:rPr>
          <w:color w:val="444444"/>
          <w:sz w:val="20"/>
          <w:szCs w:val="20"/>
        </w:rPr>
      </w:pPr>
      <w:r>
        <w:rPr>
          <w:rStyle w:val="HTMLCode"/>
          <w:rFonts w:eastAsiaTheme="minorHAnsi"/>
          <w:color w:val="006000"/>
        </w:rPr>
        <w:t xml:space="preserve">        Example </w:t>
      </w:r>
      <w:proofErr w:type="gramStart"/>
      <w:r>
        <w:rPr>
          <w:rStyle w:val="HTMLCode"/>
          <w:rFonts w:eastAsiaTheme="minorHAnsi"/>
          <w:color w:val="006000"/>
        </w:rPr>
        <w:t>Object(</w:t>
      </w:r>
      <w:proofErr w:type="gramEnd"/>
      <w:r>
        <w:rPr>
          <w:rStyle w:val="HTMLCode"/>
          <w:rFonts w:eastAsiaTheme="minorHAnsi"/>
          <w:color w:val="006000"/>
        </w:rPr>
        <w:t>10,20);</w:t>
      </w:r>
    </w:p>
    <w:p w:rsidR="00247E26" w:rsidRDefault="00247E26" w:rsidP="00247E26">
      <w:pPr>
        <w:shd w:val="clear" w:color="auto" w:fill="EFEFEF"/>
        <w:rPr>
          <w:color w:val="444444"/>
          <w:sz w:val="20"/>
          <w:szCs w:val="20"/>
        </w:rPr>
      </w:pPr>
      <w:r>
        <w:rPr>
          <w:rStyle w:val="HTMLCode"/>
          <w:rFonts w:eastAsiaTheme="minorHAnsi"/>
          <w:color w:val="006000"/>
        </w:rPr>
        <w:t>        Example Object2;</w:t>
      </w:r>
    </w:p>
    <w:p w:rsidR="00247E26" w:rsidRDefault="00247E26" w:rsidP="00247E26">
      <w:pPr>
        <w:shd w:val="clear" w:color="auto" w:fill="EFEFEF"/>
        <w:rPr>
          <w:color w:val="444444"/>
          <w:sz w:val="20"/>
          <w:szCs w:val="20"/>
        </w:rPr>
      </w:pPr>
      <w:r>
        <w:rPr>
          <w:rStyle w:val="HTMLCode"/>
          <w:rFonts w:eastAsiaTheme="minorHAnsi"/>
          <w:color w:val="006000"/>
        </w:rPr>
        <w:t>        // Constructor invoked.</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Object.Display</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Object2.Display(</w:t>
      </w:r>
      <w:proofErr w:type="gramEnd"/>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 Wait For Output Screen</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EFEFEF"/>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return</w:t>
      </w:r>
      <w:proofErr w:type="gramEnd"/>
      <w:r>
        <w:rPr>
          <w:rStyle w:val="HTMLCode"/>
          <w:rFonts w:eastAsiaTheme="minorHAnsi"/>
          <w:color w:val="006000"/>
        </w:rPr>
        <w:t xml:space="preserve"> 0;</w:t>
      </w:r>
    </w:p>
    <w:p w:rsidR="00247E26" w:rsidRDefault="00247E26" w:rsidP="00247E26">
      <w:pPr>
        <w:shd w:val="clear" w:color="auto" w:fill="EFEFEF"/>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Constructor</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Constructor</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:10</w:t>
      </w:r>
      <w:proofErr w:type="gramEnd"/>
      <w:r>
        <w:rPr>
          <w:color w:val="444444"/>
          <w:sz w:val="20"/>
          <w:szCs w:val="20"/>
        </w:rPr>
        <w:t xml:space="preserve">      20</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:50</w:t>
      </w:r>
      <w:proofErr w:type="gramEnd"/>
      <w:r>
        <w:rPr>
          <w:color w:val="444444"/>
          <w:sz w:val="20"/>
          <w:szCs w:val="20"/>
        </w:rPr>
        <w:t xml:space="preserve">      100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4). Simple Constructor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Find Prime Number In C++</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15" w:lineRule="atLeast"/>
        <w:rPr>
          <w:color w:val="444444"/>
          <w:sz w:val="20"/>
          <w:szCs w:val="20"/>
        </w:rPr>
      </w:pPr>
      <w:r>
        <w:rPr>
          <w:color w:val="444444"/>
          <w:sz w:val="20"/>
          <w:szCs w:val="20"/>
        </w:rPr>
        <w:t>STEP 1:  Start the program.</w:t>
      </w:r>
    </w:p>
    <w:p w:rsidR="00247E26" w:rsidRDefault="00247E26" w:rsidP="00247E26">
      <w:pPr>
        <w:shd w:val="clear" w:color="auto" w:fill="FFFFFF"/>
        <w:spacing w:line="315" w:lineRule="atLeast"/>
        <w:rPr>
          <w:color w:val="444444"/>
          <w:sz w:val="20"/>
          <w:szCs w:val="20"/>
        </w:rPr>
      </w:pPr>
      <w:r>
        <w:rPr>
          <w:color w:val="444444"/>
          <w:sz w:val="20"/>
          <w:szCs w:val="20"/>
        </w:rPr>
        <w:t>STEP 2:  Declare the class as Prime with data members,</w:t>
      </w:r>
    </w:p>
    <w:p w:rsidR="00247E26" w:rsidRDefault="00247E26" w:rsidP="00247E26">
      <w:pPr>
        <w:shd w:val="clear" w:color="auto" w:fill="FFFFFF"/>
        <w:spacing w:line="315" w:lineRule="atLeast"/>
        <w:rPr>
          <w:color w:val="444444"/>
          <w:sz w:val="20"/>
          <w:szCs w:val="20"/>
        </w:rPr>
      </w:pPr>
      <w:r>
        <w:rPr>
          <w:color w:val="444444"/>
          <w:sz w:val="20"/>
          <w:szCs w:val="20"/>
        </w:rPr>
        <w:t>                  Member functions.</w:t>
      </w:r>
    </w:p>
    <w:p w:rsidR="00247E26" w:rsidRDefault="00247E26" w:rsidP="00247E26">
      <w:pPr>
        <w:shd w:val="clear" w:color="auto" w:fill="FFFFFF"/>
        <w:spacing w:line="315" w:lineRule="atLeast"/>
        <w:rPr>
          <w:color w:val="444444"/>
          <w:sz w:val="20"/>
          <w:szCs w:val="20"/>
        </w:rPr>
      </w:pPr>
      <w:r>
        <w:rPr>
          <w:color w:val="444444"/>
          <w:sz w:val="20"/>
          <w:szCs w:val="20"/>
        </w:rPr>
        <w:lastRenderedPageBreak/>
        <w:t xml:space="preserve">STEP 3:  Consider the argument constructor </w:t>
      </w:r>
      <w:proofErr w:type="gramStart"/>
      <w:r>
        <w:rPr>
          <w:color w:val="444444"/>
          <w:sz w:val="20"/>
          <w:szCs w:val="20"/>
        </w:rPr>
        <w:t>Prime(</w:t>
      </w:r>
      <w:proofErr w:type="gramEnd"/>
      <w:r>
        <w:rPr>
          <w:color w:val="444444"/>
          <w:sz w:val="20"/>
          <w:szCs w:val="20"/>
        </w:rPr>
        <w:t>) with integer</w:t>
      </w:r>
    </w:p>
    <w:p w:rsidR="00247E26" w:rsidRDefault="00247E26" w:rsidP="00247E26">
      <w:pPr>
        <w:shd w:val="clear" w:color="auto" w:fill="FFFFFF"/>
        <w:spacing w:line="315" w:lineRule="atLeast"/>
        <w:rPr>
          <w:color w:val="444444"/>
          <w:sz w:val="20"/>
          <w:szCs w:val="20"/>
        </w:rPr>
      </w:pPr>
      <w:r>
        <w:rPr>
          <w:color w:val="444444"/>
          <w:sz w:val="20"/>
          <w:szCs w:val="20"/>
        </w:rPr>
        <w:t>                  </w:t>
      </w:r>
      <w:proofErr w:type="gramStart"/>
      <w:r>
        <w:rPr>
          <w:color w:val="444444"/>
          <w:sz w:val="20"/>
          <w:szCs w:val="20"/>
        </w:rPr>
        <w:t>Argument.</w:t>
      </w:r>
      <w:proofErr w:type="gramEnd"/>
    </w:p>
    <w:p w:rsidR="00247E26" w:rsidRDefault="00247E26" w:rsidP="00247E26">
      <w:pPr>
        <w:shd w:val="clear" w:color="auto" w:fill="FFFFFF"/>
        <w:spacing w:line="315" w:lineRule="atLeast"/>
        <w:rPr>
          <w:color w:val="444444"/>
          <w:sz w:val="20"/>
          <w:szCs w:val="20"/>
        </w:rPr>
      </w:pPr>
      <w:r>
        <w:rPr>
          <w:color w:val="444444"/>
          <w:sz w:val="20"/>
          <w:szCs w:val="20"/>
        </w:rPr>
        <w:t xml:space="preserve">STEP 4:  To cal the function </w:t>
      </w:r>
      <w:proofErr w:type="gramStart"/>
      <w:r>
        <w:rPr>
          <w:color w:val="444444"/>
          <w:sz w:val="20"/>
          <w:szCs w:val="20"/>
        </w:rPr>
        <w:t>calculate(</w:t>
      </w:r>
      <w:proofErr w:type="gramEnd"/>
      <w:r>
        <w:rPr>
          <w:color w:val="444444"/>
          <w:sz w:val="20"/>
          <w:szCs w:val="20"/>
        </w:rPr>
        <w:t>) and do the following steps.</w:t>
      </w:r>
    </w:p>
    <w:p w:rsidR="00247E26" w:rsidRDefault="00247E26" w:rsidP="00247E26">
      <w:pPr>
        <w:shd w:val="clear" w:color="auto" w:fill="FFFFFF"/>
        <w:spacing w:line="315" w:lineRule="atLeast"/>
        <w:rPr>
          <w:color w:val="444444"/>
          <w:sz w:val="20"/>
          <w:szCs w:val="20"/>
        </w:rPr>
      </w:pPr>
      <w:r>
        <w:rPr>
          <w:color w:val="444444"/>
          <w:sz w:val="20"/>
          <w:szCs w:val="20"/>
        </w:rPr>
        <w:t xml:space="preserve">STEP 5:  For </w:t>
      </w:r>
      <w:proofErr w:type="spellStart"/>
      <w:r>
        <w:rPr>
          <w:color w:val="444444"/>
          <w:sz w:val="20"/>
          <w:szCs w:val="20"/>
        </w:rPr>
        <w:t>i</w:t>
      </w:r>
      <w:proofErr w:type="spellEnd"/>
      <w:r>
        <w:rPr>
          <w:color w:val="444444"/>
          <w:sz w:val="20"/>
          <w:szCs w:val="20"/>
        </w:rPr>
        <w:t>=2 to a/2 do</w:t>
      </w:r>
    </w:p>
    <w:p w:rsidR="00247E26" w:rsidRDefault="00247E26" w:rsidP="00247E26">
      <w:pPr>
        <w:shd w:val="clear" w:color="auto" w:fill="FFFFFF"/>
        <w:spacing w:line="315" w:lineRule="atLeast"/>
        <w:rPr>
          <w:color w:val="444444"/>
          <w:sz w:val="20"/>
          <w:szCs w:val="20"/>
        </w:rPr>
      </w:pPr>
      <w:r>
        <w:rPr>
          <w:color w:val="444444"/>
          <w:sz w:val="20"/>
          <w:szCs w:val="20"/>
        </w:rPr>
        <w:t xml:space="preserve">STEP 6:  Check if </w:t>
      </w:r>
      <w:proofErr w:type="spellStart"/>
      <w:r>
        <w:rPr>
          <w:color w:val="444444"/>
          <w:sz w:val="20"/>
          <w:szCs w:val="20"/>
        </w:rPr>
        <w:t>a%i</w:t>
      </w:r>
      <w:proofErr w:type="spellEnd"/>
      <w:r>
        <w:rPr>
          <w:color w:val="444444"/>
          <w:sz w:val="20"/>
          <w:szCs w:val="20"/>
        </w:rPr>
        <w:t>==0 then set k=0 and break.</w:t>
      </w:r>
    </w:p>
    <w:p w:rsidR="00247E26" w:rsidRDefault="00247E26" w:rsidP="00247E26">
      <w:pPr>
        <w:shd w:val="clear" w:color="auto" w:fill="FFFFFF"/>
        <w:spacing w:line="315" w:lineRule="atLeast"/>
        <w:rPr>
          <w:color w:val="444444"/>
          <w:sz w:val="20"/>
          <w:szCs w:val="20"/>
        </w:rPr>
      </w:pPr>
      <w:r>
        <w:rPr>
          <w:color w:val="444444"/>
          <w:sz w:val="20"/>
          <w:szCs w:val="20"/>
        </w:rPr>
        <w:t>STEP 7:  Else set k value as 1.</w:t>
      </w:r>
    </w:p>
    <w:p w:rsidR="00247E26" w:rsidRDefault="00247E26" w:rsidP="00247E26">
      <w:pPr>
        <w:shd w:val="clear" w:color="auto" w:fill="FFFFFF"/>
        <w:spacing w:line="315" w:lineRule="atLeast"/>
        <w:rPr>
          <w:color w:val="444444"/>
          <w:sz w:val="20"/>
          <w:szCs w:val="20"/>
        </w:rPr>
      </w:pPr>
      <w:r>
        <w:rPr>
          <w:color w:val="444444"/>
          <w:sz w:val="20"/>
          <w:szCs w:val="20"/>
        </w:rPr>
        <w:t xml:space="preserve">STEP 8:  Increment the value </w:t>
      </w:r>
      <w:proofErr w:type="spellStart"/>
      <w:r>
        <w:rPr>
          <w:color w:val="444444"/>
          <w:sz w:val="20"/>
          <w:szCs w:val="20"/>
        </w:rPr>
        <w:t>i</w:t>
      </w:r>
      <w:proofErr w:type="spellEnd"/>
      <w:r>
        <w:rPr>
          <w:color w:val="444444"/>
          <w:sz w:val="20"/>
          <w:szCs w:val="20"/>
        </w:rPr>
        <w:t xml:space="preserve"> as 1.</w:t>
      </w:r>
    </w:p>
    <w:p w:rsidR="00247E26" w:rsidRDefault="00247E26" w:rsidP="00247E26">
      <w:pPr>
        <w:shd w:val="clear" w:color="auto" w:fill="FFFFFF"/>
        <w:spacing w:line="315" w:lineRule="atLeast"/>
        <w:rPr>
          <w:color w:val="444444"/>
          <w:sz w:val="20"/>
          <w:szCs w:val="20"/>
        </w:rPr>
      </w:pPr>
      <w:r>
        <w:rPr>
          <w:color w:val="444444"/>
          <w:sz w:val="20"/>
          <w:szCs w:val="20"/>
        </w:rPr>
        <w:t>STEP 9:  Check whether the k value is 1 or 0.</w:t>
      </w:r>
    </w:p>
    <w:p w:rsidR="00247E26" w:rsidRDefault="00247E26" w:rsidP="00247E26">
      <w:pPr>
        <w:shd w:val="clear" w:color="auto" w:fill="FFFFFF"/>
        <w:spacing w:line="315" w:lineRule="atLeast"/>
        <w:rPr>
          <w:color w:val="444444"/>
          <w:sz w:val="20"/>
          <w:szCs w:val="20"/>
        </w:rPr>
      </w:pPr>
      <w:r>
        <w:rPr>
          <w:color w:val="444444"/>
          <w:sz w:val="20"/>
          <w:szCs w:val="20"/>
        </w:rPr>
        <w:t>STEP 10</w:t>
      </w:r>
      <w:proofErr w:type="gramStart"/>
      <w:r>
        <w:rPr>
          <w:color w:val="444444"/>
          <w:sz w:val="20"/>
          <w:szCs w:val="20"/>
        </w:rPr>
        <w:t>:If</w:t>
      </w:r>
      <w:proofErr w:type="gramEnd"/>
      <w:r>
        <w:rPr>
          <w:color w:val="444444"/>
          <w:sz w:val="20"/>
          <w:szCs w:val="20"/>
        </w:rPr>
        <w:t xml:space="preserve"> it is 1 then display the value is a prime number.</w:t>
      </w:r>
    </w:p>
    <w:p w:rsidR="00247E26" w:rsidRDefault="00247E26" w:rsidP="00247E26">
      <w:pPr>
        <w:shd w:val="clear" w:color="auto" w:fill="FFFFFF"/>
        <w:spacing w:line="315" w:lineRule="atLeast"/>
        <w:rPr>
          <w:color w:val="444444"/>
          <w:sz w:val="20"/>
          <w:szCs w:val="20"/>
        </w:rPr>
      </w:pPr>
      <w:r>
        <w:rPr>
          <w:color w:val="444444"/>
          <w:sz w:val="20"/>
          <w:szCs w:val="20"/>
        </w:rPr>
        <w:t>STEP 11</w:t>
      </w:r>
      <w:proofErr w:type="gramStart"/>
      <w:r>
        <w:rPr>
          <w:color w:val="444444"/>
          <w:sz w:val="20"/>
          <w:szCs w:val="20"/>
        </w:rPr>
        <w:t>:Else</w:t>
      </w:r>
      <w:proofErr w:type="gramEnd"/>
      <w:r>
        <w:rPr>
          <w:color w:val="444444"/>
          <w:sz w:val="20"/>
          <w:szCs w:val="20"/>
        </w:rPr>
        <w:t xml:space="preserve"> display the value is not prime.</w:t>
      </w:r>
    </w:p>
    <w:p w:rsidR="00247E26" w:rsidRDefault="00247E26" w:rsidP="00247E26">
      <w:pPr>
        <w:shd w:val="clear" w:color="auto" w:fill="FFFFFF"/>
        <w:spacing w:line="315" w:lineRule="atLeast"/>
        <w:rPr>
          <w:color w:val="444444"/>
          <w:sz w:val="20"/>
          <w:szCs w:val="20"/>
        </w:rPr>
      </w:pPr>
      <w:r>
        <w:rPr>
          <w:color w:val="444444"/>
          <w:sz w:val="20"/>
          <w:szCs w:val="20"/>
        </w:rPr>
        <w:t>STEP 12</w:t>
      </w:r>
      <w:proofErr w:type="gramStart"/>
      <w:r>
        <w:rPr>
          <w:color w:val="444444"/>
          <w:sz w:val="20"/>
          <w:szCs w:val="20"/>
        </w:rPr>
        <w:t>:Stop</w:t>
      </w:r>
      <w:proofErr w:type="gramEnd"/>
      <w:r>
        <w:rPr>
          <w:color w:val="444444"/>
          <w:sz w:val="20"/>
          <w:szCs w:val="20"/>
        </w:rPr>
        <w:t xml:space="preserve">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Example Program</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roofErr w:type="gramStart"/>
      <w:r>
        <w:rPr>
          <w:rFonts w:ascii="Courier New" w:hAnsi="Courier New" w:cs="Courier New"/>
          <w:color w:val="006000"/>
          <w:sz w:val="20"/>
          <w:szCs w:val="20"/>
        </w:rPr>
        <w:t>*  Example</w:t>
      </w:r>
      <w:proofErr w:type="gramEnd"/>
      <w:r>
        <w:rPr>
          <w:rFonts w:ascii="Courier New" w:hAnsi="Courier New" w:cs="Courier New"/>
          <w:color w:val="006000"/>
          <w:sz w:val="20"/>
          <w:szCs w:val="20"/>
        </w:rPr>
        <w:t xml:space="preserve"> Program For Simple Constructor Example Program For Prime Number Overloading In C++</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little</w:t>
      </w:r>
      <w:proofErr w:type="gramEnd"/>
      <w:r>
        <w:rPr>
          <w:rFonts w:ascii="Courier New" w:hAnsi="Courier New" w:cs="Courier New"/>
          <w:color w:val="006000"/>
          <w:sz w:val="20"/>
          <w:szCs w:val="20"/>
        </w:rPr>
        <w:t xml:space="preserve"> drops @ thiyagaraaj.com</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Coded </w:t>
      </w:r>
      <w:proofErr w:type="spellStart"/>
      <w:r>
        <w:rPr>
          <w:rFonts w:ascii="Courier New" w:hAnsi="Courier New" w:cs="Courier New"/>
          <w:color w:val="006000"/>
          <w:sz w:val="20"/>
          <w:szCs w:val="20"/>
        </w:rPr>
        <w:t>By</w:t>
      </w:r>
      <w:proofErr w:type="gramStart"/>
      <w:r>
        <w:rPr>
          <w:rFonts w:ascii="Courier New" w:hAnsi="Courier New" w:cs="Courier New"/>
          <w:color w:val="006000"/>
          <w:sz w:val="20"/>
          <w:szCs w:val="20"/>
        </w:rPr>
        <w:t>:THIYAGARAAJ</w:t>
      </w:r>
      <w:proofErr w:type="spellEnd"/>
      <w:proofErr w:type="gramEnd"/>
      <w:r>
        <w:rPr>
          <w:rFonts w:ascii="Courier New" w:hAnsi="Courier New" w:cs="Courier New"/>
          <w:color w:val="006000"/>
          <w:sz w:val="20"/>
          <w:szCs w:val="20"/>
        </w:rPr>
        <w:t xml:space="preserve"> MP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#include&lt;</w:t>
      </w:r>
      <w:proofErr w:type="spellStart"/>
      <w:r>
        <w:rPr>
          <w:rFonts w:ascii="Courier New" w:hAnsi="Courier New" w:cs="Courier New"/>
          <w:color w:val="006000"/>
          <w:sz w:val="20"/>
          <w:szCs w:val="20"/>
        </w:rPr>
        <w:t>iostream</w:t>
      </w:r>
      <w:proofErr w:type="spellEnd"/>
      <w:r>
        <w:rPr>
          <w:rFonts w:ascii="Courier New" w:hAnsi="Courier New" w:cs="Courier New"/>
          <w:color w:val="006000"/>
          <w:sz w:val="20"/>
          <w:szCs w:val="20"/>
        </w:rPr>
        <w:t>&gt;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#include&lt;</w:t>
      </w:r>
      <w:proofErr w:type="spellStart"/>
      <w:r>
        <w:rPr>
          <w:rFonts w:ascii="Courier New" w:hAnsi="Courier New" w:cs="Courier New"/>
          <w:color w:val="006000"/>
          <w:sz w:val="20"/>
          <w:szCs w:val="20"/>
        </w:rPr>
        <w:t>conio.h</w:t>
      </w:r>
      <w:proofErr w:type="spellEnd"/>
      <w:r>
        <w:rPr>
          <w:rFonts w:ascii="Courier New" w:hAnsi="Courier New" w:cs="Courier New"/>
          <w:color w:val="006000"/>
          <w:sz w:val="20"/>
          <w:szCs w:val="20"/>
        </w:rPr>
        <w:t>&gt;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proofErr w:type="gramStart"/>
      <w:r>
        <w:rPr>
          <w:rFonts w:ascii="Courier New" w:hAnsi="Courier New" w:cs="Courier New"/>
          <w:color w:val="006000"/>
          <w:sz w:val="20"/>
          <w:szCs w:val="20"/>
        </w:rPr>
        <w:t>using</w:t>
      </w:r>
      <w:proofErr w:type="gramEnd"/>
      <w:r>
        <w:rPr>
          <w:rFonts w:ascii="Courier New" w:hAnsi="Courier New" w:cs="Courier New"/>
          <w:color w:val="006000"/>
          <w:sz w:val="20"/>
          <w:szCs w:val="20"/>
        </w:rPr>
        <w:t xml:space="preserve"> namespace std;</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Class Declaration</w:t>
      </w:r>
    </w:p>
    <w:p w:rsidR="00247E26" w:rsidRDefault="00247E26" w:rsidP="00247E26">
      <w:pPr>
        <w:shd w:val="clear" w:color="auto" w:fill="EFEFEF"/>
        <w:rPr>
          <w:color w:val="444444"/>
          <w:sz w:val="20"/>
          <w:szCs w:val="20"/>
        </w:rPr>
      </w:pPr>
      <w:proofErr w:type="gramStart"/>
      <w:r>
        <w:rPr>
          <w:rFonts w:ascii="Courier New" w:hAnsi="Courier New" w:cs="Courier New"/>
          <w:color w:val="006000"/>
          <w:sz w:val="20"/>
          <w:szCs w:val="20"/>
        </w:rPr>
        <w:t>class</w:t>
      </w:r>
      <w:proofErr w:type="gramEnd"/>
      <w:r>
        <w:rPr>
          <w:rFonts w:ascii="Courier New" w:hAnsi="Courier New" w:cs="Courier New"/>
          <w:color w:val="006000"/>
          <w:sz w:val="20"/>
          <w:szCs w:val="20"/>
        </w:rPr>
        <w:t xml:space="preserve"> prime</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//Member </w:t>
      </w:r>
      <w:proofErr w:type="spellStart"/>
      <w:r>
        <w:rPr>
          <w:rFonts w:ascii="Courier New" w:hAnsi="Courier New" w:cs="Courier New"/>
          <w:color w:val="006000"/>
          <w:sz w:val="20"/>
          <w:szCs w:val="20"/>
        </w:rPr>
        <w:t>Varibale</w:t>
      </w:r>
      <w:proofErr w:type="spellEnd"/>
      <w:r>
        <w:rPr>
          <w:rFonts w:ascii="Courier New" w:hAnsi="Courier New" w:cs="Courier New"/>
          <w:color w:val="006000"/>
          <w:sz w:val="20"/>
          <w:szCs w:val="20"/>
        </w:rPr>
        <w:t xml:space="preserve"> Declaration</w:t>
      </w:r>
    </w:p>
    <w:p w:rsidR="00247E26" w:rsidRDefault="00247E26" w:rsidP="00247E26">
      <w:pPr>
        <w:shd w:val="clear" w:color="auto" w:fill="EFEFEF"/>
        <w:rPr>
          <w:color w:val="444444"/>
          <w:sz w:val="20"/>
          <w:szCs w:val="20"/>
        </w:rPr>
      </w:pPr>
      <w:r>
        <w:rPr>
          <w:rFonts w:ascii="Courier New" w:hAnsi="Courier New" w:cs="Courier New"/>
          <w:color w:val="006000"/>
          <w:sz w:val="20"/>
          <w:szCs w:val="20"/>
        </w:rPr>
        <w:lastRenderedPageBreak/>
        <w:t xml:space="preserve"> </w:t>
      </w:r>
      <w:proofErr w:type="spellStart"/>
      <w:proofErr w:type="gramStart"/>
      <w:r>
        <w:rPr>
          <w:rFonts w:ascii="Courier New" w:hAnsi="Courier New" w:cs="Courier New"/>
          <w:color w:val="006000"/>
          <w:sz w:val="20"/>
          <w:szCs w:val="20"/>
        </w:rPr>
        <w:t>int</w:t>
      </w:r>
      <w:proofErr w:type="spellEnd"/>
      <w:proofErr w:type="gramEnd"/>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a,k,i</w:t>
      </w:r>
      <w:proofErr w:type="spell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public</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prime(</w:t>
      </w:r>
      <w:proofErr w:type="spellStart"/>
      <w:proofErr w:type="gramEnd"/>
      <w:r>
        <w:rPr>
          <w:rFonts w:ascii="Courier New" w:hAnsi="Courier New" w:cs="Courier New"/>
          <w:color w:val="006000"/>
          <w:sz w:val="20"/>
          <w:szCs w:val="20"/>
        </w:rPr>
        <w:t>int</w:t>
      </w:r>
      <w:proofErr w:type="spellEnd"/>
      <w:r>
        <w:rPr>
          <w:rFonts w:ascii="Courier New" w:hAnsi="Courier New" w:cs="Courier New"/>
          <w:color w:val="006000"/>
          <w:sz w:val="20"/>
          <w:szCs w:val="20"/>
        </w:rPr>
        <w:t xml:space="preserve"> x)</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a=x;</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k=1;</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for(</w:t>
      </w:r>
      <w:proofErr w:type="spellStart"/>
      <w:proofErr w:type="gramEnd"/>
      <w:r>
        <w:rPr>
          <w:rFonts w:ascii="Courier New" w:hAnsi="Courier New" w:cs="Courier New"/>
          <w:color w:val="006000"/>
          <w:sz w:val="20"/>
          <w:szCs w:val="20"/>
        </w:rPr>
        <w:t>i</w:t>
      </w:r>
      <w:proofErr w:type="spellEnd"/>
      <w:r>
        <w:rPr>
          <w:rFonts w:ascii="Courier New" w:hAnsi="Courier New" w:cs="Courier New"/>
          <w:color w:val="006000"/>
          <w:sz w:val="20"/>
          <w:szCs w:val="20"/>
        </w:rPr>
        <w:t>=2;i&lt;=a/2;i++)</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if(</w:t>
      </w:r>
      <w:proofErr w:type="spellStart"/>
      <w:proofErr w:type="gramEnd"/>
      <w:r>
        <w:rPr>
          <w:rFonts w:ascii="Courier New" w:hAnsi="Courier New" w:cs="Courier New"/>
          <w:color w:val="006000"/>
          <w:sz w:val="20"/>
          <w:szCs w:val="20"/>
        </w:rPr>
        <w:t>a%i</w:t>
      </w:r>
      <w:proofErr w:type="spellEnd"/>
      <w:r>
        <w:rPr>
          <w:rFonts w:ascii="Courier New" w:hAnsi="Courier New" w:cs="Courier New"/>
          <w:color w:val="006000"/>
          <w:sz w:val="20"/>
          <w:szCs w:val="20"/>
        </w:rPr>
        <w:t>==0)</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k=0;</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break</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else</w:t>
      </w:r>
      <w:proofErr w:type="gramEnd"/>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k=1;</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void</w:t>
      </w:r>
      <w:proofErr w:type="gramEnd"/>
      <w:r>
        <w:rPr>
          <w:rFonts w:ascii="Courier New" w:hAnsi="Courier New" w:cs="Courier New"/>
          <w:color w:val="006000"/>
          <w:sz w:val="20"/>
          <w:szCs w:val="20"/>
        </w:rPr>
        <w:t xml:space="preserve"> show()</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if(</w:t>
      </w:r>
      <w:proofErr w:type="gramEnd"/>
      <w:r>
        <w:rPr>
          <w:rFonts w:ascii="Courier New" w:hAnsi="Courier New" w:cs="Courier New"/>
          <w:color w:val="006000"/>
          <w:sz w:val="20"/>
          <w:szCs w:val="20"/>
        </w:rPr>
        <w:t>k==1)</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cout</w:t>
      </w:r>
      <w:proofErr w:type="spellEnd"/>
      <w:r>
        <w:rPr>
          <w:rFonts w:ascii="Courier New" w:hAnsi="Courier New" w:cs="Courier New"/>
          <w:color w:val="006000"/>
          <w:sz w:val="20"/>
          <w:szCs w:val="20"/>
        </w:rPr>
        <w:t>&lt;&lt;"\n"&lt;&lt;a&lt;&lt;" is Prime Number.";</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else</w:t>
      </w:r>
      <w:proofErr w:type="gramEnd"/>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cout</w:t>
      </w:r>
      <w:proofErr w:type="spellEnd"/>
      <w:r>
        <w:rPr>
          <w:rFonts w:ascii="Courier New" w:hAnsi="Courier New" w:cs="Courier New"/>
          <w:color w:val="006000"/>
          <w:sz w:val="20"/>
          <w:szCs w:val="20"/>
        </w:rPr>
        <w:t>&lt;&lt;"\n"&lt;&lt;a&lt;&lt;" is Not Prime Numbers.";</w:t>
      </w:r>
    </w:p>
    <w:p w:rsidR="00247E26" w:rsidRDefault="00247E26" w:rsidP="00247E26">
      <w:pPr>
        <w:shd w:val="clear" w:color="auto" w:fill="EFEFEF"/>
        <w:rPr>
          <w:color w:val="444444"/>
          <w:sz w:val="20"/>
          <w:szCs w:val="20"/>
        </w:rPr>
      </w:pPr>
      <w:r>
        <w:rPr>
          <w:rFonts w:ascii="Courier New" w:hAnsi="Courier New" w:cs="Courier New"/>
          <w:color w:val="006000"/>
          <w:sz w:val="20"/>
          <w:szCs w:val="20"/>
        </w:rPr>
        <w:lastRenderedPageBreak/>
        <w:t xml:space="preserve"> }</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//Main Function</w:t>
      </w:r>
    </w:p>
    <w:p w:rsidR="00247E26" w:rsidRDefault="00247E26" w:rsidP="00247E26">
      <w:pPr>
        <w:shd w:val="clear" w:color="auto" w:fill="EFEFEF"/>
        <w:rPr>
          <w:color w:val="444444"/>
          <w:sz w:val="20"/>
          <w:szCs w:val="20"/>
        </w:rPr>
      </w:pPr>
      <w:proofErr w:type="spellStart"/>
      <w:proofErr w:type="gramStart"/>
      <w:r>
        <w:rPr>
          <w:rFonts w:ascii="Courier New" w:hAnsi="Courier New" w:cs="Courier New"/>
          <w:color w:val="006000"/>
          <w:sz w:val="20"/>
          <w:szCs w:val="20"/>
        </w:rPr>
        <w:t>int</w:t>
      </w:r>
      <w:proofErr w:type="spellEnd"/>
      <w:proofErr w:type="gramEnd"/>
      <w:r>
        <w:rPr>
          <w:rFonts w:ascii="Courier New" w:hAnsi="Courier New" w:cs="Courier New"/>
          <w:color w:val="006000"/>
          <w:sz w:val="20"/>
          <w:szCs w:val="20"/>
        </w:rPr>
        <w:t xml:space="preserve"> main()</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int</w:t>
      </w:r>
      <w:proofErr w:type="spellEnd"/>
      <w:proofErr w:type="gramEnd"/>
      <w:r>
        <w:rPr>
          <w:rFonts w:ascii="Courier New" w:hAnsi="Courier New" w:cs="Courier New"/>
          <w:color w:val="006000"/>
          <w:sz w:val="20"/>
          <w:szCs w:val="20"/>
        </w:rPr>
        <w:t xml:space="preserve"> a;</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cout</w:t>
      </w:r>
      <w:proofErr w:type="spellEnd"/>
      <w:proofErr w:type="gramEnd"/>
      <w:r>
        <w:rPr>
          <w:rFonts w:ascii="Courier New" w:hAnsi="Courier New" w:cs="Courier New"/>
          <w:color w:val="006000"/>
          <w:sz w:val="20"/>
          <w:szCs w:val="20"/>
        </w:rPr>
        <w:t>&lt;&lt;"Enter the Number:";</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cin</w:t>
      </w:r>
      <w:proofErr w:type="spellEnd"/>
      <w:proofErr w:type="gramEnd"/>
      <w:r>
        <w:rPr>
          <w:rFonts w:ascii="Courier New" w:hAnsi="Courier New" w:cs="Courier New"/>
          <w:color w:val="006000"/>
          <w:sz w:val="20"/>
          <w:szCs w:val="20"/>
        </w:rPr>
        <w:t>&gt;&gt;a;</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 Object Creation </w:t>
      </w:r>
      <w:proofErr w:type="gramStart"/>
      <w:r>
        <w:rPr>
          <w:rFonts w:ascii="Courier New" w:hAnsi="Courier New" w:cs="Courier New"/>
          <w:color w:val="006000"/>
          <w:sz w:val="20"/>
          <w:szCs w:val="20"/>
        </w:rPr>
        <w:t>For</w:t>
      </w:r>
      <w:proofErr w:type="gramEnd"/>
      <w:r>
        <w:rPr>
          <w:rFonts w:ascii="Courier New" w:hAnsi="Courier New" w:cs="Courier New"/>
          <w:color w:val="006000"/>
          <w:sz w:val="20"/>
          <w:szCs w:val="20"/>
        </w:rPr>
        <w:t xml:space="preserve"> Class</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prime</w:t>
      </w:r>
      <w:proofErr w:type="gramEnd"/>
      <w:r>
        <w:rPr>
          <w:rFonts w:ascii="Courier New" w:hAnsi="Courier New" w:cs="Courier New"/>
          <w:color w:val="006000"/>
          <w:sz w:val="20"/>
          <w:szCs w:val="20"/>
        </w:rPr>
        <w:t xml:space="preserve"> </w:t>
      </w:r>
      <w:proofErr w:type="spellStart"/>
      <w:r>
        <w:rPr>
          <w:rFonts w:ascii="Courier New" w:hAnsi="Courier New" w:cs="Courier New"/>
          <w:color w:val="006000"/>
          <w:sz w:val="20"/>
          <w:szCs w:val="20"/>
        </w:rPr>
        <w:t>obj</w:t>
      </w:r>
      <w:proofErr w:type="spellEnd"/>
      <w:r>
        <w:rPr>
          <w:rFonts w:ascii="Courier New" w:hAnsi="Courier New" w:cs="Courier New"/>
          <w:color w:val="006000"/>
          <w:sz w:val="20"/>
          <w:szCs w:val="20"/>
        </w:rPr>
        <w:t>(a);</w:t>
      </w:r>
    </w:p>
    <w:p w:rsidR="00247E26" w:rsidRDefault="00247E26" w:rsidP="00247E26">
      <w:pPr>
        <w:shd w:val="clear" w:color="auto" w:fill="EFEFEF"/>
        <w:rPr>
          <w:color w:val="444444"/>
          <w:sz w:val="20"/>
          <w:szCs w:val="20"/>
        </w:rPr>
      </w:pP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 Call Member Functions</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obj.show</w:t>
      </w:r>
      <w:proofErr w:type="spellEnd"/>
      <w:r>
        <w:rPr>
          <w:rFonts w:ascii="Courier New" w:hAnsi="Courier New" w:cs="Courier New"/>
          <w:color w:val="006000"/>
          <w:sz w:val="20"/>
          <w:szCs w:val="20"/>
        </w:rPr>
        <w:t>(</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spellStart"/>
      <w:proofErr w:type="gramStart"/>
      <w:r>
        <w:rPr>
          <w:rFonts w:ascii="Courier New" w:hAnsi="Courier New" w:cs="Courier New"/>
          <w:color w:val="006000"/>
          <w:sz w:val="20"/>
          <w:szCs w:val="20"/>
        </w:rPr>
        <w:t>getch</w:t>
      </w:r>
      <w:proofErr w:type="spellEnd"/>
      <w:r>
        <w:rPr>
          <w:rFonts w:ascii="Courier New" w:hAnsi="Courier New" w:cs="Courier New"/>
          <w:color w:val="006000"/>
          <w:sz w:val="20"/>
          <w:szCs w:val="20"/>
        </w:rPr>
        <w:t>(</w:t>
      </w:r>
      <w:proofErr w:type="gramEnd"/>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 xml:space="preserve"> </w:t>
      </w:r>
      <w:proofErr w:type="gramStart"/>
      <w:r>
        <w:rPr>
          <w:rFonts w:ascii="Courier New" w:hAnsi="Courier New" w:cs="Courier New"/>
          <w:color w:val="006000"/>
          <w:sz w:val="20"/>
          <w:szCs w:val="20"/>
        </w:rPr>
        <w:t>return</w:t>
      </w:r>
      <w:proofErr w:type="gramEnd"/>
      <w:r>
        <w:rPr>
          <w:rFonts w:ascii="Courier New" w:hAnsi="Courier New" w:cs="Courier New"/>
          <w:color w:val="006000"/>
          <w:sz w:val="20"/>
          <w:szCs w:val="20"/>
        </w:rPr>
        <w:t xml:space="preserve"> 0;</w:t>
      </w:r>
    </w:p>
    <w:p w:rsidR="00247E26" w:rsidRDefault="00247E26" w:rsidP="00247E26">
      <w:pPr>
        <w:shd w:val="clear" w:color="auto" w:fill="EFEFEF"/>
        <w:rPr>
          <w:color w:val="444444"/>
          <w:sz w:val="20"/>
          <w:szCs w:val="20"/>
        </w:rPr>
      </w:pPr>
      <w:r>
        <w:rPr>
          <w:rFonts w:ascii="Courier New" w:hAnsi="Courier New" w:cs="Courier New"/>
          <w:color w:val="006000"/>
          <w:sz w:val="20"/>
          <w:szCs w:val="20"/>
        </w:rPr>
        <w:t>}</w:t>
      </w:r>
    </w:p>
    <w:p w:rsidR="00247E26" w:rsidRDefault="00247E26" w:rsidP="00247E26">
      <w:pPr>
        <w:shd w:val="clear" w:color="auto" w:fill="EFEFEF"/>
        <w:rPr>
          <w:color w:val="444444"/>
          <w:sz w:val="20"/>
          <w:szCs w:val="20"/>
        </w:rPr>
      </w:pPr>
    </w:p>
    <w:p w:rsidR="00247E26" w:rsidRDefault="00247E26" w:rsidP="00247E26">
      <w:pPr>
        <w:shd w:val="clear" w:color="auto" w:fill="FFFFFF"/>
        <w:spacing w:line="315" w:lineRule="atLeast"/>
        <w:rPr>
          <w:color w:val="444444"/>
          <w:sz w:val="20"/>
          <w:szCs w:val="20"/>
        </w:rPr>
      </w:pP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Enter the Number</w:t>
      </w:r>
      <w:proofErr w:type="gramStart"/>
      <w:r>
        <w:rPr>
          <w:color w:val="444444"/>
          <w:sz w:val="20"/>
          <w:szCs w:val="20"/>
        </w:rPr>
        <w:t>:7</w:t>
      </w:r>
      <w:proofErr w:type="gramEnd"/>
    </w:p>
    <w:p w:rsidR="00247E26" w:rsidRDefault="00247E26" w:rsidP="00247E26">
      <w:pPr>
        <w:shd w:val="clear" w:color="auto" w:fill="FFFFFF"/>
        <w:spacing w:line="320" w:lineRule="atLeast"/>
        <w:rPr>
          <w:color w:val="444444"/>
          <w:sz w:val="20"/>
          <w:szCs w:val="20"/>
        </w:rPr>
      </w:pPr>
      <w:r>
        <w:rPr>
          <w:color w:val="444444"/>
        </w:rPr>
        <w:t>7 is Prime Number.</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5). Simple Example Program </w:t>
      </w:r>
      <w:proofErr w:type="gramStart"/>
      <w:r w:rsidRPr="00247E26">
        <w:rPr>
          <w:rFonts w:ascii="Times New Roman" w:eastAsia="Times New Roman" w:hAnsi="Times New Roman" w:cs="Times New Roman"/>
          <w:b/>
          <w:bCs/>
          <w:color w:val="444444"/>
          <w:sz w:val="43"/>
          <w:szCs w:val="43"/>
        </w:rPr>
        <w:t>For</w:t>
      </w:r>
      <w:proofErr w:type="gramEnd"/>
      <w:r w:rsidRPr="00247E26">
        <w:rPr>
          <w:rFonts w:ascii="Times New Roman" w:eastAsia="Times New Roman" w:hAnsi="Times New Roman" w:cs="Times New Roman"/>
          <w:b/>
          <w:bCs/>
          <w:color w:val="444444"/>
          <w:sz w:val="43"/>
          <w:szCs w:val="43"/>
        </w:rPr>
        <w:t xml:space="preserve"> Copy Constructor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For Simple Example Program Of Copy Constructor Overloading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lastRenderedPageBreak/>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class</w:t>
      </w:r>
      <w:proofErr w:type="gramEnd"/>
      <w:r w:rsidRPr="00247E26">
        <w:rPr>
          <w:rFonts w:ascii="Courier New" w:eastAsia="Times New Roman" w:hAnsi="Courier New" w:cs="Courier New"/>
          <w:color w:val="006000"/>
          <w:sz w:val="20"/>
        </w:rPr>
        <w:t xml:space="preserve"> Example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Variable Declaration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a,b</w:t>
      </w:r>
      <w:proofErr w:type="spell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public</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//Constructor with Argument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Example(</w:t>
      </w:r>
      <w:proofErr w:type="spellStart"/>
      <w:proofErr w:type="gramEnd"/>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x,int</w:t>
      </w:r>
      <w:proofErr w:type="spellEnd"/>
      <w:r w:rsidRPr="00247E26">
        <w:rPr>
          <w:rFonts w:ascii="Courier New" w:eastAsia="Times New Roman" w:hAnsi="Courier New" w:cs="Courier New"/>
          <w:color w:val="006000"/>
          <w:sz w:val="20"/>
        </w:rPr>
        <w:t xml:space="preserve"> y)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 Assign Values </w:t>
      </w:r>
      <w:proofErr w:type="gramStart"/>
      <w:r w:rsidRPr="00247E26">
        <w:rPr>
          <w:rFonts w:ascii="Courier New" w:eastAsia="Times New Roman" w:hAnsi="Courier New" w:cs="Courier New"/>
          <w:color w:val="006000"/>
          <w:sz w:val="20"/>
        </w:rPr>
        <w:t>In</w:t>
      </w:r>
      <w:proofErr w:type="gramEnd"/>
      <w:r w:rsidRPr="00247E26">
        <w:rPr>
          <w:rFonts w:ascii="Courier New" w:eastAsia="Times New Roman" w:hAnsi="Courier New" w:cs="Courier New"/>
          <w:color w:val="006000"/>
          <w:sz w:val="20"/>
        </w:rPr>
        <w:t xml:space="preserve"> Constructor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a=x;</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b=y;</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nIm</w:t>
      </w:r>
      <w:proofErr w:type="spellEnd"/>
      <w:r w:rsidRPr="00247E26">
        <w:rPr>
          <w:rFonts w:ascii="Courier New" w:eastAsia="Times New Roman" w:hAnsi="Courier New" w:cs="Courier New"/>
          <w:color w:val="006000"/>
          <w:sz w:val="20"/>
        </w:rPr>
        <w:t xml:space="preserve"> Constructor";</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Display()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nValues</w:t>
      </w:r>
      <w:proofErr w:type="spellEnd"/>
      <w:r w:rsidRPr="00247E26">
        <w:rPr>
          <w:rFonts w:ascii="Courier New" w:eastAsia="Times New Roman" w:hAnsi="Courier New" w:cs="Courier New"/>
          <w:color w:val="006000"/>
          <w:sz w:val="20"/>
        </w:rPr>
        <w:t xml:space="preserve"> :"&lt;&lt;a&lt;&lt;"\t"&lt;&lt;b;</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                {</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Example </w:t>
      </w:r>
      <w:proofErr w:type="gramStart"/>
      <w:r w:rsidRPr="00247E26">
        <w:rPr>
          <w:rFonts w:ascii="Courier New" w:eastAsia="Times New Roman" w:hAnsi="Courier New" w:cs="Courier New"/>
          <w:color w:val="006000"/>
          <w:sz w:val="20"/>
        </w:rPr>
        <w:t>Object(</w:t>
      </w:r>
      <w:proofErr w:type="gramEnd"/>
      <w:r w:rsidRPr="00247E26">
        <w:rPr>
          <w:rFonts w:ascii="Courier New" w:eastAsia="Times New Roman" w:hAnsi="Courier New" w:cs="Courier New"/>
          <w:color w:val="006000"/>
          <w:sz w:val="20"/>
        </w:rPr>
        <w:t>10,20);</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//Copy Constructor</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Example Object2=Object;</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Constructor invoked.</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Object.Display</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Object2.Display(</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 Wait For Output Screen</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hd w:val="clear" w:color="auto" w:fill="FFFFFF"/>
        <w:spacing w:after="0" w:line="315"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Constructor</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:10</w:t>
      </w:r>
      <w:proofErr w:type="gramEnd"/>
      <w:r>
        <w:rPr>
          <w:color w:val="444444"/>
          <w:sz w:val="20"/>
          <w:szCs w:val="20"/>
        </w:rPr>
        <w:t xml:space="preserve">      20</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Values :10</w:t>
      </w:r>
      <w:proofErr w:type="gramEnd"/>
      <w:r>
        <w:rPr>
          <w:color w:val="444444"/>
          <w:sz w:val="20"/>
          <w:szCs w:val="20"/>
        </w:rPr>
        <w:t xml:space="preserve">      20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lastRenderedPageBreak/>
        <w:t>F). C++ Function Example Programs</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1). Simple Example Program for Function </w:t>
      </w:r>
      <w:proofErr w:type="gramStart"/>
      <w:r w:rsidRPr="00247E26">
        <w:rPr>
          <w:rFonts w:ascii="Times New Roman" w:eastAsia="Times New Roman" w:hAnsi="Times New Roman" w:cs="Times New Roman"/>
          <w:b/>
          <w:bCs/>
          <w:color w:val="444444"/>
          <w:sz w:val="43"/>
          <w:szCs w:val="43"/>
        </w:rPr>
        <w:t>In</w:t>
      </w:r>
      <w:proofErr w:type="gramEnd"/>
      <w:r w:rsidRPr="00247E26">
        <w:rPr>
          <w:rFonts w:ascii="Times New Roman" w:eastAsia="Times New Roman" w:hAnsi="Times New Roman" w:cs="Times New Roman"/>
          <w:b/>
          <w:bCs/>
          <w:color w:val="444444"/>
          <w:sz w:val="43"/>
          <w:szCs w:val="43"/>
        </w:rPr>
        <w:t xml:space="preserve">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For Simple Example Program Of Function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Simple Function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printmessage</w:t>
      </w:r>
      <w:proofErr w:type="spellEnd"/>
      <w:r w:rsidRPr="00247E26">
        <w:rPr>
          <w:rFonts w:ascii="Courier New" w:eastAsia="Times New Roman" w:hAnsi="Courier New" w:cs="Courier New"/>
          <w:color w:val="006000"/>
          <w:sz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 xml:space="preserve"> &lt;&lt; "</w:t>
      </w:r>
      <w:proofErr w:type="spellStart"/>
      <w:r w:rsidRPr="00247E26">
        <w:rPr>
          <w:rFonts w:ascii="Courier New" w:eastAsia="Times New Roman" w:hAnsi="Courier New" w:cs="Courier New"/>
          <w:color w:val="006000"/>
          <w:sz w:val="20"/>
        </w:rPr>
        <w:t>Im</w:t>
      </w:r>
      <w:proofErr w:type="spellEnd"/>
      <w:r w:rsidRPr="00247E26">
        <w:rPr>
          <w:rFonts w:ascii="Courier New" w:eastAsia="Times New Roman" w:hAnsi="Courier New" w:cs="Courier New"/>
          <w:color w:val="006000"/>
          <w:sz w:val="20"/>
        </w:rPr>
        <w:t xml:space="preserve"> Function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printmessage</w:t>
      </w:r>
      <w:proofErr w:type="spellEnd"/>
      <w:proofErr w:type="gramEnd"/>
      <w:r w:rsidRPr="00247E26">
        <w:rPr>
          <w:rFonts w:ascii="Courier New" w:eastAsia="Times New Roman" w:hAnsi="Courier New" w:cs="Courier New"/>
          <w:color w:val="006000"/>
          <w:sz w:val="20"/>
        </w:rPr>
        <w:t xml:space="preserve">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proofErr w:type="spellStart"/>
      <w:r>
        <w:rPr>
          <w:color w:val="444444"/>
          <w:sz w:val="20"/>
          <w:szCs w:val="20"/>
        </w:rPr>
        <w:t>Im</w:t>
      </w:r>
      <w:proofErr w:type="spellEnd"/>
      <w:r>
        <w:rPr>
          <w:color w:val="444444"/>
          <w:sz w:val="20"/>
          <w:szCs w:val="20"/>
        </w:rPr>
        <w:t xml:space="preserve"> Function </w:t>
      </w:r>
      <w:proofErr w:type="gramStart"/>
      <w:r>
        <w:rPr>
          <w:color w:val="444444"/>
          <w:sz w:val="20"/>
          <w:szCs w:val="20"/>
        </w:rPr>
        <w:t>In</w:t>
      </w:r>
      <w:proofErr w:type="gramEnd"/>
      <w:r>
        <w:rPr>
          <w:color w:val="444444"/>
          <w:sz w:val="20"/>
          <w:szCs w:val="20"/>
        </w:rPr>
        <w:t xml:space="preserve"> C++</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2). Simple Example Program for Function Find Smallest Number </w:t>
      </w:r>
      <w:proofErr w:type="gramStart"/>
      <w:r w:rsidRPr="00247E26">
        <w:rPr>
          <w:rFonts w:ascii="Times New Roman" w:eastAsia="Times New Roman" w:hAnsi="Times New Roman" w:cs="Times New Roman"/>
          <w:b/>
          <w:bCs/>
          <w:color w:val="444444"/>
          <w:sz w:val="43"/>
          <w:szCs w:val="43"/>
        </w:rPr>
        <w:t>In</w:t>
      </w:r>
      <w:proofErr w:type="gramEnd"/>
      <w:r w:rsidRPr="00247E26">
        <w:rPr>
          <w:rFonts w:ascii="Times New Roman" w:eastAsia="Times New Roman" w:hAnsi="Times New Roman" w:cs="Times New Roman"/>
          <w:b/>
          <w:bCs/>
          <w:color w:val="444444"/>
          <w:sz w:val="43"/>
          <w:szCs w:val="43"/>
        </w:rPr>
        <w:t xml:space="preserve">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For Simple Example Program Of Function Find Smallest Number In C++</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Simple Function</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compare( </w:t>
      </w:r>
      <w:proofErr w:type="spellStart"/>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a, </w:t>
      </w:r>
      <w:proofErr w:type="spellStart"/>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b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(a+4 &lt; b)? </w:t>
      </w:r>
      <w:proofErr w:type="gramStart"/>
      <w:r w:rsidRPr="00247E26">
        <w:rPr>
          <w:rFonts w:ascii="Courier New" w:eastAsia="Times New Roman" w:hAnsi="Courier New" w:cs="Courier New"/>
          <w:color w:val="006000"/>
          <w:sz w:val="20"/>
        </w:rPr>
        <w:t>a :</w:t>
      </w:r>
      <w:proofErr w:type="gramEnd"/>
      <w:r w:rsidRPr="00247E26">
        <w:rPr>
          <w:rFonts w:ascii="Courier New" w:eastAsia="Times New Roman" w:hAnsi="Courier New" w:cs="Courier New"/>
          <w:color w:val="006000"/>
          <w:sz w:val="20"/>
        </w:rPr>
        <w:t xml:space="preserve"> b;</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
    <w:p w:rsidR="00247E26" w:rsidRPr="00247E26" w:rsidRDefault="00247E26" w:rsidP="00247E26">
      <w:pPr>
        <w:spacing w:after="0" w:line="200" w:lineRule="atLeast"/>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                {</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nSmallest</w:t>
      </w:r>
      <w:proofErr w:type="spellEnd"/>
      <w:r w:rsidRPr="00247E26">
        <w:rPr>
          <w:rFonts w:ascii="Courier New" w:eastAsia="Times New Roman" w:hAnsi="Courier New" w:cs="Courier New"/>
          <w:color w:val="006000"/>
          <w:sz w:val="20"/>
        </w:rPr>
        <w:t xml:space="preserve"> Number :"&lt;&lt;compare(1,10);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nSmallest</w:t>
      </w:r>
      <w:proofErr w:type="spellEnd"/>
      <w:r w:rsidRPr="00247E26">
        <w:rPr>
          <w:rFonts w:ascii="Courier New" w:eastAsia="Times New Roman" w:hAnsi="Courier New" w:cs="Courier New"/>
          <w:color w:val="006000"/>
          <w:sz w:val="20"/>
        </w:rPr>
        <w:t xml:space="preserve"> Number :"&lt;&lt;compare(31,10);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w:t>
      </w:r>
      <w:proofErr w:type="spellStart"/>
      <w:r w:rsidRPr="00247E26">
        <w:rPr>
          <w:rFonts w:ascii="Courier New" w:eastAsia="Times New Roman" w:hAnsi="Courier New" w:cs="Courier New"/>
          <w:color w:val="006000"/>
          <w:sz w:val="20"/>
        </w:rPr>
        <w:t>nSmallest</w:t>
      </w:r>
      <w:proofErr w:type="spellEnd"/>
      <w:r w:rsidRPr="00247E26">
        <w:rPr>
          <w:rFonts w:ascii="Courier New" w:eastAsia="Times New Roman" w:hAnsi="Courier New" w:cs="Courier New"/>
          <w:color w:val="006000"/>
          <w:sz w:val="20"/>
        </w:rPr>
        <w:t xml:space="preserve"> Number :"&lt;&lt;compare(11,8);</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lastRenderedPageBreak/>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pacing w:after="0" w:line="20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 xml:space="preserve">Smallest </w:t>
      </w:r>
      <w:proofErr w:type="gramStart"/>
      <w:r>
        <w:rPr>
          <w:color w:val="444444"/>
          <w:sz w:val="20"/>
          <w:szCs w:val="20"/>
        </w:rPr>
        <w:t>Number :1</w:t>
      </w:r>
      <w:proofErr w:type="gramEnd"/>
    </w:p>
    <w:p w:rsidR="00247E26" w:rsidRDefault="00247E26" w:rsidP="00247E26">
      <w:pPr>
        <w:shd w:val="clear" w:color="auto" w:fill="FFFFFF"/>
        <w:spacing w:line="320" w:lineRule="atLeast"/>
        <w:rPr>
          <w:color w:val="444444"/>
          <w:sz w:val="20"/>
          <w:szCs w:val="20"/>
        </w:rPr>
      </w:pPr>
      <w:r>
        <w:rPr>
          <w:color w:val="444444"/>
          <w:sz w:val="20"/>
          <w:szCs w:val="20"/>
        </w:rPr>
        <w:t xml:space="preserve">Smallest </w:t>
      </w:r>
      <w:proofErr w:type="gramStart"/>
      <w:r>
        <w:rPr>
          <w:color w:val="444444"/>
          <w:sz w:val="20"/>
          <w:szCs w:val="20"/>
        </w:rPr>
        <w:t>Number :10</w:t>
      </w:r>
      <w:proofErr w:type="gramEnd"/>
    </w:p>
    <w:p w:rsidR="00247E26" w:rsidRDefault="00247E26" w:rsidP="00247E26">
      <w:pPr>
        <w:shd w:val="clear" w:color="auto" w:fill="FFFFFF"/>
        <w:spacing w:line="320" w:lineRule="atLeast"/>
        <w:rPr>
          <w:color w:val="444444"/>
          <w:sz w:val="20"/>
          <w:szCs w:val="20"/>
        </w:rPr>
      </w:pPr>
      <w:r>
        <w:rPr>
          <w:color w:val="444444"/>
          <w:sz w:val="20"/>
          <w:szCs w:val="20"/>
        </w:rPr>
        <w:t xml:space="preserve">Smallest </w:t>
      </w:r>
      <w:proofErr w:type="gramStart"/>
      <w:r>
        <w:rPr>
          <w:color w:val="444444"/>
          <w:sz w:val="20"/>
          <w:szCs w:val="20"/>
        </w:rPr>
        <w:t>Number :8</w:t>
      </w:r>
      <w:proofErr w:type="gramEnd"/>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 xml:space="preserve">3). Simple Example Program for Function to Find Factorial </w:t>
      </w:r>
      <w:proofErr w:type="gramStart"/>
      <w:r w:rsidRPr="00247E26">
        <w:rPr>
          <w:rFonts w:ascii="Times New Roman" w:eastAsia="Times New Roman" w:hAnsi="Times New Roman" w:cs="Times New Roman"/>
          <w:b/>
          <w:bCs/>
          <w:color w:val="444444"/>
          <w:sz w:val="43"/>
          <w:szCs w:val="43"/>
        </w:rPr>
        <w:t>In</w:t>
      </w:r>
      <w:proofErr w:type="gramEnd"/>
      <w:r w:rsidRPr="00247E26">
        <w:rPr>
          <w:rFonts w:ascii="Times New Roman" w:eastAsia="Times New Roman" w:hAnsi="Times New Roman" w:cs="Times New Roman"/>
          <w:b/>
          <w:bCs/>
          <w:color w:val="444444"/>
          <w:sz w:val="43"/>
          <w:szCs w:val="43"/>
        </w:rPr>
        <w:t xml:space="preserve"> C++</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roofErr w:type="gramStart"/>
      <w:r w:rsidRPr="00247E26">
        <w:rPr>
          <w:rFonts w:ascii="Courier New" w:eastAsia="Times New Roman" w:hAnsi="Courier New" w:cs="Courier New"/>
          <w:color w:val="006000"/>
          <w:sz w:val="20"/>
        </w:rPr>
        <w:t>*  Example</w:t>
      </w:r>
      <w:proofErr w:type="gramEnd"/>
      <w:r w:rsidRPr="00247E26">
        <w:rPr>
          <w:rFonts w:ascii="Courier New" w:eastAsia="Times New Roman" w:hAnsi="Courier New" w:cs="Courier New"/>
          <w:color w:val="006000"/>
          <w:sz w:val="20"/>
        </w:rPr>
        <w:t xml:space="preserve"> Program For Simple Example Program Of Function Find Factorial Number In C++</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little</w:t>
      </w:r>
      <w:proofErr w:type="gramEnd"/>
      <w:r w:rsidRPr="00247E26">
        <w:rPr>
          <w:rFonts w:ascii="Courier New" w:eastAsia="Times New Roman" w:hAnsi="Courier New" w:cs="Courier New"/>
          <w:color w:val="006000"/>
          <w:sz w:val="20"/>
        </w:rPr>
        <w:t xml:space="preserve"> drops @ thiyagaraaj.com</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Coded </w:t>
      </w:r>
      <w:proofErr w:type="spellStart"/>
      <w:r w:rsidRPr="00247E26">
        <w:rPr>
          <w:rFonts w:ascii="Courier New" w:eastAsia="Times New Roman" w:hAnsi="Courier New" w:cs="Courier New"/>
          <w:color w:val="006000"/>
          <w:sz w:val="20"/>
        </w:rPr>
        <w:t>By</w:t>
      </w:r>
      <w:proofErr w:type="gramStart"/>
      <w:r w:rsidRPr="00247E26">
        <w:rPr>
          <w:rFonts w:ascii="Courier New" w:eastAsia="Times New Roman" w:hAnsi="Courier New" w:cs="Courier New"/>
          <w:color w:val="006000"/>
          <w:sz w:val="20"/>
        </w:rPr>
        <w:t>:THIYAGARAAJ</w:t>
      </w:r>
      <w:proofErr w:type="spellEnd"/>
      <w:proofErr w:type="gramEnd"/>
      <w:r w:rsidRPr="00247E26">
        <w:rPr>
          <w:rFonts w:ascii="Courier New" w:eastAsia="Times New Roman" w:hAnsi="Courier New" w:cs="Courier New"/>
          <w:color w:val="006000"/>
          <w:sz w:val="20"/>
        </w:rPr>
        <w:t xml:space="preserve"> MP             */</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w:t>
      </w:r>
      <w:proofErr w:type="spellEnd"/>
      <w:r w:rsidRPr="00247E26">
        <w:rPr>
          <w:rFonts w:ascii="Courier New" w:eastAsia="Times New Roman" w:hAnsi="Courier New" w:cs="Courier New"/>
          <w:color w:val="006000"/>
          <w:sz w:val="20"/>
        </w:rPr>
        <w:t>&gt;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using</w:t>
      </w:r>
      <w:proofErr w:type="gramEnd"/>
      <w:r w:rsidRPr="00247E26">
        <w:rPr>
          <w:rFonts w:ascii="Courier New" w:eastAsia="Times New Roman" w:hAnsi="Courier New" w:cs="Courier New"/>
          <w:color w:val="006000"/>
          <w:sz w:val="20"/>
        </w:rPr>
        <w:t xml:space="preserve"> namespace std;</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Simple factorial Function</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factorial(</w:t>
      </w:r>
      <w:proofErr w:type="spellStart"/>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var</w:t>
      </w:r>
      <w:proofErr w:type="spellEnd"/>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fact=1;</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for(</w:t>
      </w:r>
      <w:proofErr w:type="spellStart"/>
      <w:proofErr w:type="gramEnd"/>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i</w:t>
      </w:r>
      <w:proofErr w:type="spellEnd"/>
      <w:r w:rsidRPr="00247E26">
        <w:rPr>
          <w:rFonts w:ascii="Courier New" w:eastAsia="Times New Roman" w:hAnsi="Courier New" w:cs="Courier New"/>
          <w:color w:val="006000"/>
          <w:sz w:val="20"/>
        </w:rPr>
        <w:t>=1;i&lt;=</w:t>
      </w:r>
      <w:proofErr w:type="spellStart"/>
      <w:r w:rsidRPr="00247E26">
        <w:rPr>
          <w:rFonts w:ascii="Courier New" w:eastAsia="Times New Roman" w:hAnsi="Courier New" w:cs="Courier New"/>
          <w:color w:val="006000"/>
          <w:sz w:val="20"/>
        </w:rPr>
        <w:t>var;i</w:t>
      </w:r>
      <w:proofErr w:type="spellEnd"/>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fact</w:t>
      </w:r>
      <w:proofErr w:type="gramEnd"/>
      <w:r w:rsidRPr="00247E26">
        <w:rPr>
          <w:rFonts w:ascii="Courier New" w:eastAsia="Times New Roman" w:hAnsi="Courier New" w:cs="Courier New"/>
          <w:color w:val="006000"/>
          <w:sz w:val="20"/>
        </w:rPr>
        <w:t xml:space="preserve"> = fact * </w:t>
      </w:r>
      <w:proofErr w:type="spellStart"/>
      <w:r w:rsidRPr="00247E26">
        <w:rPr>
          <w:rFonts w:ascii="Courier New" w:eastAsia="Times New Roman" w:hAnsi="Courier New" w:cs="Courier New"/>
          <w:color w:val="006000"/>
          <w:sz w:val="20"/>
        </w:rPr>
        <w:t>i</w:t>
      </w:r>
      <w:proofErr w:type="spellEnd"/>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fact;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main()                {</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&lt;&lt;"5 Factorial Number :"&lt;&lt;factorial(5);</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return</w:t>
      </w:r>
      <w:proofErr w:type="gramEnd"/>
      <w:r w:rsidRPr="00247E26">
        <w:rPr>
          <w:rFonts w:ascii="Courier New" w:eastAsia="Times New Roman" w:hAnsi="Courier New" w:cs="Courier New"/>
          <w:color w:val="006000"/>
          <w:sz w:val="20"/>
        </w:rPr>
        <w:t xml:space="preserve"> 0;</w:t>
      </w:r>
    </w:p>
    <w:p w:rsidR="00247E26" w:rsidRPr="00247E26" w:rsidRDefault="00247E26" w:rsidP="00247E26">
      <w:pPr>
        <w:shd w:val="clear" w:color="auto" w:fill="EFEFEF"/>
        <w:spacing w:after="0" w:line="240" w:lineRule="auto"/>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 xml:space="preserve">5 Factorial </w:t>
      </w:r>
      <w:proofErr w:type="gramStart"/>
      <w:r>
        <w:rPr>
          <w:color w:val="444444"/>
          <w:sz w:val="20"/>
          <w:szCs w:val="20"/>
        </w:rPr>
        <w:t>Number :120</w:t>
      </w:r>
      <w:proofErr w:type="gramEnd"/>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4). Simple Example Program for Inline Function Using C++ Programming</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 Aim</w:t>
      </w:r>
    </w:p>
    <w:p w:rsidR="00247E26" w:rsidRDefault="00247E26" w:rsidP="00247E26">
      <w:pPr>
        <w:shd w:val="clear" w:color="auto" w:fill="FFFFFF"/>
        <w:spacing w:line="320" w:lineRule="atLeast"/>
        <w:rPr>
          <w:color w:val="444444"/>
          <w:sz w:val="20"/>
          <w:szCs w:val="20"/>
        </w:rPr>
      </w:pPr>
      <w:r>
        <w:rPr>
          <w:color w:val="444444"/>
          <w:sz w:val="20"/>
          <w:szCs w:val="20"/>
        </w:rPr>
        <w:t>To write a program to find the multiplication values and the cubic values using inline function.</w:t>
      </w:r>
    </w:p>
    <w:p w:rsidR="00247E26" w:rsidRDefault="00247E26" w:rsidP="00247E26">
      <w:pPr>
        <w:pStyle w:val="Heading2"/>
        <w:shd w:val="clear" w:color="auto" w:fill="FFFFFF"/>
        <w:rPr>
          <w:b w:val="0"/>
          <w:bCs w:val="0"/>
          <w:color w:val="444444"/>
          <w:sz w:val="38"/>
          <w:szCs w:val="38"/>
        </w:rPr>
      </w:pPr>
      <w:bookmarkStart w:id="7" w:name="TOC-ALGORITHM:"/>
      <w:bookmarkEnd w:id="7"/>
      <w:r>
        <w:rPr>
          <w:b w:val="0"/>
          <w:bCs w:val="0"/>
          <w:color w:val="444444"/>
          <w:sz w:val="38"/>
          <w:szCs w:val="38"/>
        </w:rPr>
        <w:lastRenderedPageBreak/>
        <w:t>ALGORITHM:</w:t>
      </w:r>
    </w:p>
    <w:p w:rsidR="00247E26" w:rsidRDefault="00247E26" w:rsidP="00247E26">
      <w:pPr>
        <w:shd w:val="clear" w:color="auto" w:fill="FFFFFF"/>
        <w:spacing w:line="320" w:lineRule="atLeast"/>
        <w:rPr>
          <w:color w:val="444444"/>
          <w:sz w:val="20"/>
          <w:szCs w:val="20"/>
        </w:rPr>
      </w:pPr>
      <w:r>
        <w:rPr>
          <w:color w:val="444444"/>
          <w:sz w:val="20"/>
          <w:szCs w:val="20"/>
        </w:rPr>
        <w:t xml:space="preserve">Step 1: Start the </w:t>
      </w:r>
      <w:proofErr w:type="spellStart"/>
      <w:r>
        <w:rPr>
          <w:color w:val="444444"/>
          <w:sz w:val="20"/>
          <w:szCs w:val="20"/>
        </w:rPr>
        <w:t>pogram</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Step 2: Declare the class.</w:t>
      </w:r>
    </w:p>
    <w:p w:rsidR="00247E26" w:rsidRDefault="00247E26" w:rsidP="00247E26">
      <w:pPr>
        <w:shd w:val="clear" w:color="auto" w:fill="FFFFFF"/>
        <w:spacing w:line="320" w:lineRule="atLeast"/>
        <w:rPr>
          <w:color w:val="444444"/>
          <w:sz w:val="20"/>
          <w:szCs w:val="20"/>
        </w:rPr>
      </w:pPr>
      <w:r>
        <w:rPr>
          <w:color w:val="444444"/>
          <w:sz w:val="20"/>
          <w:szCs w:val="20"/>
        </w:rPr>
        <w:t>Step 3: Declare and define the inline function for multiplication and cube.</w:t>
      </w:r>
    </w:p>
    <w:p w:rsidR="00247E26" w:rsidRDefault="00247E26" w:rsidP="00247E26">
      <w:pPr>
        <w:shd w:val="clear" w:color="auto" w:fill="FFFFFF"/>
        <w:spacing w:line="320" w:lineRule="atLeast"/>
        <w:rPr>
          <w:color w:val="444444"/>
          <w:sz w:val="20"/>
          <w:szCs w:val="20"/>
        </w:rPr>
      </w:pPr>
      <w:r>
        <w:rPr>
          <w:color w:val="444444"/>
          <w:sz w:val="20"/>
          <w:szCs w:val="20"/>
        </w:rPr>
        <w:t>Step 4: Declare the class object and variables.</w:t>
      </w:r>
    </w:p>
    <w:p w:rsidR="00247E26" w:rsidRDefault="00247E26" w:rsidP="00247E26">
      <w:pPr>
        <w:shd w:val="clear" w:color="auto" w:fill="FFFFFF"/>
        <w:spacing w:line="320" w:lineRule="atLeast"/>
        <w:rPr>
          <w:color w:val="444444"/>
          <w:sz w:val="20"/>
          <w:szCs w:val="20"/>
        </w:rPr>
      </w:pPr>
      <w:r>
        <w:rPr>
          <w:color w:val="444444"/>
          <w:sz w:val="20"/>
          <w:szCs w:val="20"/>
        </w:rPr>
        <w:t>Step 5: Read two values.</w:t>
      </w:r>
    </w:p>
    <w:p w:rsidR="00247E26" w:rsidRDefault="00247E26" w:rsidP="00247E26">
      <w:pPr>
        <w:shd w:val="clear" w:color="auto" w:fill="FFFFFF"/>
        <w:spacing w:line="320" w:lineRule="atLeast"/>
        <w:rPr>
          <w:color w:val="444444"/>
          <w:sz w:val="20"/>
          <w:szCs w:val="20"/>
        </w:rPr>
      </w:pPr>
      <w:r>
        <w:rPr>
          <w:color w:val="444444"/>
          <w:sz w:val="20"/>
          <w:szCs w:val="20"/>
        </w:rPr>
        <w:t>Step 6: Call the multiplication and cubic functions using class objects.</w:t>
      </w:r>
    </w:p>
    <w:p w:rsidR="00247E26" w:rsidRDefault="00247E26" w:rsidP="00247E26">
      <w:pPr>
        <w:shd w:val="clear" w:color="auto" w:fill="FFFFFF"/>
        <w:spacing w:line="320" w:lineRule="atLeast"/>
        <w:rPr>
          <w:color w:val="444444"/>
          <w:sz w:val="20"/>
          <w:szCs w:val="20"/>
        </w:rPr>
      </w:pPr>
      <w:r>
        <w:rPr>
          <w:color w:val="444444"/>
          <w:sz w:val="20"/>
          <w:szCs w:val="20"/>
        </w:rPr>
        <w:t>Step 7: Return the values.</w:t>
      </w:r>
    </w:p>
    <w:p w:rsidR="00247E26" w:rsidRDefault="00247E26" w:rsidP="00247E26">
      <w:pPr>
        <w:shd w:val="clear" w:color="auto" w:fill="FFFFFF"/>
        <w:spacing w:line="320" w:lineRule="atLeast"/>
        <w:rPr>
          <w:color w:val="444444"/>
          <w:sz w:val="20"/>
          <w:szCs w:val="20"/>
        </w:rPr>
      </w:pPr>
      <w:r>
        <w:rPr>
          <w:color w:val="444444"/>
          <w:sz w:val="20"/>
          <w:szCs w:val="20"/>
        </w:rPr>
        <w:t>Step 8: Display.</w:t>
      </w:r>
    </w:p>
    <w:p w:rsidR="00247E26" w:rsidRDefault="00247E26" w:rsidP="00247E26">
      <w:pPr>
        <w:shd w:val="clear" w:color="auto" w:fill="FFFFFF"/>
        <w:spacing w:line="320" w:lineRule="atLeast"/>
        <w:rPr>
          <w:color w:val="444444"/>
          <w:sz w:val="20"/>
          <w:szCs w:val="20"/>
        </w:rPr>
      </w:pPr>
      <w:r>
        <w:rPr>
          <w:color w:val="444444"/>
          <w:sz w:val="20"/>
          <w:szCs w:val="20"/>
        </w:rPr>
        <w:t>Step 9: Stop the program.</w:t>
      </w:r>
    </w:p>
    <w:p w:rsidR="00247E26" w:rsidRDefault="00247E26" w:rsidP="00247E26">
      <w:pPr>
        <w:pStyle w:val="Heading2"/>
        <w:shd w:val="clear" w:color="auto" w:fill="FFFFFF"/>
        <w:rPr>
          <w:b w:val="0"/>
          <w:bCs w:val="0"/>
          <w:color w:val="444444"/>
          <w:sz w:val="38"/>
          <w:szCs w:val="38"/>
        </w:rPr>
      </w:pPr>
      <w:bookmarkStart w:id="8" w:name="TOC-Example-Program-Of-Inline-Function"/>
      <w:bookmarkEnd w:id="8"/>
      <w:r>
        <w:rPr>
          <w:b w:val="0"/>
          <w:bCs w:val="0"/>
          <w:color w:val="444444"/>
          <w:sz w:val="38"/>
          <w:szCs w:val="38"/>
        </w:rPr>
        <w:t xml:space="preserve">Example Program </w:t>
      </w:r>
      <w:proofErr w:type="gramStart"/>
      <w:r>
        <w:rPr>
          <w:b w:val="0"/>
          <w:bCs w:val="0"/>
          <w:color w:val="444444"/>
          <w:sz w:val="38"/>
          <w:szCs w:val="38"/>
        </w:rPr>
        <w:t>Of</w:t>
      </w:r>
      <w:proofErr w:type="gramEnd"/>
      <w:r>
        <w:rPr>
          <w:b w:val="0"/>
          <w:bCs w:val="0"/>
          <w:color w:val="444444"/>
          <w:sz w:val="38"/>
          <w:szCs w:val="38"/>
        </w:rPr>
        <w:t xml:space="preserve"> Inline Function</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iostream.h</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conio.h</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class</w:t>
      </w:r>
      <w:proofErr w:type="gramEnd"/>
      <w:r>
        <w:rPr>
          <w:color w:val="444444"/>
          <w:sz w:val="20"/>
          <w:szCs w:val="20"/>
        </w:rPr>
        <w:t xml:space="preserve"> line</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public</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inline</w:t>
      </w:r>
      <w:proofErr w:type="gramEnd"/>
      <w:r>
        <w:rPr>
          <w:color w:val="444444"/>
          <w:sz w:val="20"/>
          <w:szCs w:val="20"/>
        </w:rPr>
        <w:t xml:space="preserve"> float </w:t>
      </w:r>
      <w:proofErr w:type="spellStart"/>
      <w:r>
        <w:rPr>
          <w:color w:val="444444"/>
          <w:sz w:val="20"/>
          <w:szCs w:val="20"/>
        </w:rPr>
        <w:t>mul</w:t>
      </w:r>
      <w:proofErr w:type="spellEnd"/>
      <w:r>
        <w:rPr>
          <w:color w:val="444444"/>
          <w:sz w:val="20"/>
          <w:szCs w:val="20"/>
        </w:rPr>
        <w:t xml:space="preserve">(float </w:t>
      </w:r>
      <w:proofErr w:type="spellStart"/>
      <w:r>
        <w:rPr>
          <w:color w:val="444444"/>
          <w:sz w:val="20"/>
          <w:szCs w:val="20"/>
        </w:rPr>
        <w:t>x,float</w:t>
      </w:r>
      <w:proofErr w:type="spellEnd"/>
      <w:r>
        <w:rPr>
          <w:color w:val="444444"/>
          <w:sz w:val="20"/>
          <w:szCs w:val="20"/>
        </w:rPr>
        <w:t xml:space="preserve"> y)</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return(</w:t>
      </w:r>
      <w:proofErr w:type="gramEnd"/>
      <w:r>
        <w:rPr>
          <w:color w:val="444444"/>
          <w:sz w:val="20"/>
          <w:szCs w:val="20"/>
        </w:rPr>
        <w:t>x*y);</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inline</w:t>
      </w:r>
      <w:proofErr w:type="gramEnd"/>
      <w:r>
        <w:rPr>
          <w:color w:val="444444"/>
          <w:sz w:val="20"/>
          <w:szCs w:val="20"/>
        </w:rPr>
        <w:t xml:space="preserve"> float cube(float x)</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return(</w:t>
      </w:r>
      <w:proofErr w:type="gramEnd"/>
      <w:r>
        <w:rPr>
          <w:color w:val="444444"/>
          <w:sz w:val="20"/>
          <w:szCs w:val="20"/>
        </w:rPr>
        <w:t>x*x*x);</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lastRenderedPageBreak/>
        <w:t>void</w:t>
      </w:r>
      <w:proofErr w:type="gramEnd"/>
      <w:r>
        <w:rPr>
          <w:color w:val="444444"/>
          <w:sz w:val="20"/>
          <w:szCs w:val="20"/>
        </w:rPr>
        <w:t xml:space="preserve"> main()</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line</w:t>
      </w:r>
      <w:proofErr w:type="gramEnd"/>
      <w:r>
        <w:rPr>
          <w:color w:val="444444"/>
          <w:sz w:val="20"/>
          <w:szCs w:val="20"/>
        </w:rPr>
        <w:t xml:space="preserve"> </w:t>
      </w:r>
      <w:proofErr w:type="spellStart"/>
      <w:r>
        <w:rPr>
          <w:color w:val="444444"/>
          <w:sz w:val="20"/>
          <w:szCs w:val="20"/>
        </w:rPr>
        <w:t>obj</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float</w:t>
      </w:r>
      <w:proofErr w:type="gramEnd"/>
      <w:r>
        <w:rPr>
          <w:color w:val="444444"/>
          <w:sz w:val="20"/>
          <w:szCs w:val="20"/>
        </w:rPr>
        <w:t xml:space="preserve"> val1,val2;</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clrscr</w:t>
      </w:r>
      <w:proofErr w:type="spellEnd"/>
      <w:r>
        <w:rPr>
          <w:color w:val="444444"/>
          <w:sz w:val="20"/>
          <w:szCs w:val="20"/>
        </w:rPr>
        <w: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&lt;&lt;"Enter two values:";</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cin</w:t>
      </w:r>
      <w:proofErr w:type="spellEnd"/>
      <w:proofErr w:type="gramEnd"/>
      <w:r>
        <w:rPr>
          <w:color w:val="444444"/>
          <w:sz w:val="20"/>
          <w:szCs w:val="20"/>
        </w:rPr>
        <w:t>&gt;&gt;val1&gt;&gt;val2;</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w:t>
      </w:r>
      <w:proofErr w:type="spellStart"/>
      <w:r>
        <w:rPr>
          <w:color w:val="444444"/>
          <w:sz w:val="20"/>
          <w:szCs w:val="20"/>
        </w:rPr>
        <w:t>nMultiplication</w:t>
      </w:r>
      <w:proofErr w:type="spellEnd"/>
      <w:r>
        <w:rPr>
          <w:color w:val="444444"/>
          <w:sz w:val="20"/>
          <w:szCs w:val="20"/>
        </w:rPr>
        <w:t xml:space="preserve"> value is:"&lt;&lt;obj.mul(val1,val2);</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w:t>
      </w:r>
      <w:proofErr w:type="spellStart"/>
      <w:r>
        <w:rPr>
          <w:color w:val="444444"/>
          <w:sz w:val="20"/>
          <w:szCs w:val="20"/>
        </w:rPr>
        <w:t>nCube</w:t>
      </w:r>
      <w:proofErr w:type="spellEnd"/>
      <w:r>
        <w:rPr>
          <w:color w:val="444444"/>
          <w:sz w:val="20"/>
          <w:szCs w:val="20"/>
        </w:rPr>
        <w:t xml:space="preserve"> value is          :"&lt;&lt;</w:t>
      </w:r>
      <w:proofErr w:type="spellStart"/>
      <w:r>
        <w:rPr>
          <w:color w:val="444444"/>
          <w:sz w:val="20"/>
          <w:szCs w:val="20"/>
        </w:rPr>
        <w:t>obj.cube</w:t>
      </w:r>
      <w:proofErr w:type="spellEnd"/>
      <w:r>
        <w:rPr>
          <w:color w:val="444444"/>
          <w:sz w:val="20"/>
          <w:szCs w:val="20"/>
        </w:rPr>
        <w:t>(val1)&lt;&lt;"\t"&lt;&lt;</w:t>
      </w:r>
      <w:proofErr w:type="spellStart"/>
      <w:r>
        <w:rPr>
          <w:color w:val="444444"/>
          <w:sz w:val="20"/>
          <w:szCs w:val="20"/>
        </w:rPr>
        <w:t>obj.cube</w:t>
      </w:r>
      <w:proofErr w:type="spellEnd"/>
      <w:r>
        <w:rPr>
          <w:color w:val="444444"/>
          <w:sz w:val="20"/>
          <w:szCs w:val="20"/>
        </w:rPr>
        <w:t>(val2);</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getch</w:t>
      </w:r>
      <w:proofErr w:type="spellEnd"/>
      <w:r>
        <w:rPr>
          <w:color w:val="444444"/>
          <w:sz w:val="20"/>
          <w:szCs w:val="20"/>
        </w:rPr>
        <w: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 xml:space="preserve">              Enter two values: </w:t>
      </w:r>
      <w:proofErr w:type="gramStart"/>
      <w:r>
        <w:rPr>
          <w:color w:val="444444"/>
          <w:sz w:val="20"/>
          <w:szCs w:val="20"/>
        </w:rPr>
        <w:t>5  7</w:t>
      </w:r>
      <w:proofErr w:type="gramEnd"/>
    </w:p>
    <w:p w:rsidR="00247E26" w:rsidRDefault="00247E26" w:rsidP="00247E26">
      <w:pPr>
        <w:shd w:val="clear" w:color="auto" w:fill="FFFFFF"/>
        <w:spacing w:line="320" w:lineRule="atLeast"/>
        <w:rPr>
          <w:color w:val="444444"/>
          <w:sz w:val="20"/>
          <w:szCs w:val="20"/>
        </w:rPr>
      </w:pPr>
      <w:r>
        <w:rPr>
          <w:color w:val="444444"/>
          <w:sz w:val="20"/>
          <w:szCs w:val="20"/>
        </w:rPr>
        <w:t>              Multiplication Value is: 35</w:t>
      </w:r>
    </w:p>
    <w:p w:rsidR="00247E26" w:rsidRDefault="00247E26" w:rsidP="00247E26">
      <w:pPr>
        <w:shd w:val="clear" w:color="auto" w:fill="FFFFFF"/>
        <w:spacing w:line="320" w:lineRule="atLeast"/>
        <w:rPr>
          <w:color w:val="444444"/>
          <w:sz w:val="20"/>
          <w:szCs w:val="20"/>
        </w:rPr>
      </w:pPr>
      <w:r>
        <w:rPr>
          <w:color w:val="444444"/>
          <w:sz w:val="20"/>
          <w:szCs w:val="20"/>
        </w:rPr>
        <w:t>              Cube Value is: 25 and 343</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G). C++ Operator Overloading Example Programs</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Addition in C++ Binary Operator Overloading Using C++ Programming</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Example Program</w:t>
      </w:r>
    </w:p>
    <w:p w:rsidR="00247E26" w:rsidRDefault="00247E26" w:rsidP="00247E26">
      <w:pPr>
        <w:shd w:val="clear" w:color="auto" w:fill="FFFFFF"/>
        <w:spacing w:line="320" w:lineRule="atLeast"/>
        <w:rPr>
          <w:color w:val="444444"/>
          <w:sz w:val="20"/>
          <w:szCs w:val="20"/>
        </w:rPr>
      </w:pPr>
      <w:r>
        <w:rPr>
          <w:color w:val="444444"/>
          <w:sz w:val="20"/>
          <w:szCs w:val="20"/>
        </w:rPr>
        <w:t>// Header Files</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iostream</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conio.h</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r>
        <w:rPr>
          <w:color w:val="444444"/>
          <w:sz w:val="20"/>
          <w:szCs w:val="20"/>
        </w:rPr>
        <w:t>//Standard namespace declaration</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using</w:t>
      </w:r>
      <w:proofErr w:type="gramEnd"/>
      <w:r>
        <w:rPr>
          <w:color w:val="444444"/>
          <w:sz w:val="20"/>
          <w:szCs w:val="20"/>
        </w:rPr>
        <w:t xml:space="preserve"> namespace std;</w:t>
      </w:r>
    </w:p>
    <w:p w:rsidR="00247E26" w:rsidRDefault="00247E26" w:rsidP="00247E26">
      <w:pPr>
        <w:shd w:val="clear" w:color="auto" w:fill="FFFFFF"/>
        <w:spacing w:line="320" w:lineRule="atLeast"/>
        <w:rPr>
          <w:color w:val="444444"/>
          <w:sz w:val="20"/>
          <w:szCs w:val="20"/>
        </w:rPr>
      </w:pPr>
    </w:p>
    <w:p w:rsidR="00247E26" w:rsidRDefault="00247E26" w:rsidP="00247E26">
      <w:pPr>
        <w:shd w:val="clear" w:color="auto" w:fill="FFFFFF"/>
        <w:spacing w:line="320" w:lineRule="atLeast"/>
        <w:rPr>
          <w:color w:val="444444"/>
          <w:sz w:val="20"/>
          <w:szCs w:val="20"/>
        </w:rPr>
      </w:pPr>
      <w:proofErr w:type="gramStart"/>
      <w:r>
        <w:rPr>
          <w:color w:val="444444"/>
          <w:sz w:val="20"/>
          <w:szCs w:val="20"/>
        </w:rPr>
        <w:t>class</w:t>
      </w:r>
      <w:proofErr w:type="gramEnd"/>
      <w:r>
        <w:rPr>
          <w:color w:val="444444"/>
          <w:sz w:val="20"/>
          <w:szCs w:val="20"/>
        </w:rPr>
        <w:t xml:space="preserve"> overloading</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int</w:t>
      </w:r>
      <w:proofErr w:type="spellEnd"/>
      <w:proofErr w:type="gramEnd"/>
      <w:r>
        <w:rPr>
          <w:color w:val="444444"/>
          <w:sz w:val="20"/>
          <w:szCs w:val="20"/>
        </w:rPr>
        <w:t xml:space="preserve"> value;</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public</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void</w:t>
      </w:r>
      <w:proofErr w:type="gramEnd"/>
      <w:r>
        <w:rPr>
          <w:color w:val="444444"/>
          <w:sz w:val="20"/>
          <w:szCs w:val="20"/>
        </w:rPr>
        <w:t xml:space="preserve"> </w:t>
      </w:r>
      <w:proofErr w:type="spellStart"/>
      <w:r>
        <w:rPr>
          <w:color w:val="444444"/>
          <w:sz w:val="20"/>
          <w:szCs w:val="20"/>
        </w:rPr>
        <w:t>setValue</w:t>
      </w:r>
      <w:proofErr w:type="spellEnd"/>
      <w:r>
        <w:rPr>
          <w:color w:val="444444"/>
          <w:sz w:val="20"/>
          <w:szCs w:val="20"/>
        </w:rPr>
        <w:t>(</w:t>
      </w:r>
      <w:proofErr w:type="spellStart"/>
      <w:r>
        <w:rPr>
          <w:color w:val="444444"/>
          <w:sz w:val="20"/>
          <w:szCs w:val="20"/>
        </w:rPr>
        <w:t>int</w:t>
      </w:r>
      <w:proofErr w:type="spellEnd"/>
      <w:r>
        <w:rPr>
          <w:color w:val="444444"/>
          <w:sz w:val="20"/>
          <w:szCs w:val="20"/>
        </w:rPr>
        <w:t xml:space="preserve"> temp)</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value</w:t>
      </w:r>
      <w:proofErr w:type="gramEnd"/>
      <w:r>
        <w:rPr>
          <w:color w:val="444444"/>
          <w:sz w:val="20"/>
          <w:szCs w:val="20"/>
        </w:rPr>
        <w:t xml:space="preserve"> = temp;</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overloading</w:t>
      </w:r>
      <w:proofErr w:type="gramEnd"/>
      <w:r>
        <w:rPr>
          <w:color w:val="444444"/>
          <w:sz w:val="20"/>
          <w:szCs w:val="20"/>
        </w:rPr>
        <w:t xml:space="preserve"> operator+(overloading ob)</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overloading</w:t>
      </w:r>
      <w:proofErr w:type="gramEnd"/>
      <w:r>
        <w:rPr>
          <w:color w:val="444444"/>
          <w:sz w:val="20"/>
          <w:szCs w:val="20"/>
        </w:rPr>
        <w:t xml:space="preserve"> 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r>
        <w:rPr>
          <w:color w:val="444444"/>
          <w:sz w:val="20"/>
          <w:szCs w:val="20"/>
        </w:rPr>
        <w:t>t.value</w:t>
      </w:r>
      <w:proofErr w:type="spellEnd"/>
      <w:r>
        <w:rPr>
          <w:color w:val="444444"/>
          <w:sz w:val="20"/>
          <w:szCs w:val="20"/>
        </w:rPr>
        <w:t>=</w:t>
      </w:r>
      <w:proofErr w:type="spellStart"/>
      <w:r>
        <w:rPr>
          <w:color w:val="444444"/>
          <w:sz w:val="20"/>
          <w:szCs w:val="20"/>
        </w:rPr>
        <w:t>value+ob.value</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return(</w:t>
      </w:r>
      <w:proofErr w:type="gramEnd"/>
      <w:r>
        <w:rPr>
          <w:color w:val="444444"/>
          <w:sz w:val="20"/>
          <w:szCs w:val="20"/>
        </w:rPr>
        <w:t>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void</w:t>
      </w:r>
      <w:proofErr w:type="gramEnd"/>
      <w:r>
        <w:rPr>
          <w:color w:val="444444"/>
          <w:sz w:val="20"/>
          <w:szCs w:val="20"/>
        </w:rPr>
        <w:t xml:space="preserve"> display()</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cout</w:t>
      </w:r>
      <w:proofErr w:type="spellEnd"/>
      <w:proofErr w:type="gramEnd"/>
      <w:r>
        <w:rPr>
          <w:color w:val="444444"/>
          <w:sz w:val="20"/>
          <w:szCs w:val="20"/>
        </w:rPr>
        <w:t>&lt;&lt;value&lt;&lt;</w:t>
      </w:r>
      <w:proofErr w:type="spellStart"/>
      <w:r>
        <w:rPr>
          <w:color w:val="444444"/>
          <w:sz w:val="20"/>
          <w:szCs w:val="20"/>
        </w:rPr>
        <w:t>endl</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p>
    <w:p w:rsidR="00247E26" w:rsidRDefault="00247E26" w:rsidP="00247E26">
      <w:pPr>
        <w:shd w:val="clear" w:color="auto" w:fill="FFFFFF"/>
        <w:spacing w:line="320" w:lineRule="atLeast"/>
        <w:rPr>
          <w:color w:val="444444"/>
          <w:sz w:val="20"/>
          <w:szCs w:val="20"/>
        </w:rPr>
      </w:pPr>
      <w:r>
        <w:rPr>
          <w:color w:val="444444"/>
          <w:sz w:val="20"/>
          <w:szCs w:val="20"/>
        </w:rPr>
        <w:t>//Main Functions</w:t>
      </w:r>
    </w:p>
    <w:p w:rsidR="00247E26" w:rsidRDefault="00247E26" w:rsidP="00247E26">
      <w:pPr>
        <w:shd w:val="clear" w:color="auto" w:fill="FFFFFF"/>
        <w:spacing w:line="320" w:lineRule="atLeast"/>
        <w:rPr>
          <w:color w:val="444444"/>
          <w:sz w:val="20"/>
          <w:szCs w:val="20"/>
        </w:rPr>
      </w:pPr>
      <w:proofErr w:type="spellStart"/>
      <w:proofErr w:type="gramStart"/>
      <w:r>
        <w:rPr>
          <w:color w:val="444444"/>
          <w:sz w:val="20"/>
          <w:szCs w:val="20"/>
        </w:rPr>
        <w:t>int</w:t>
      </w:r>
      <w:proofErr w:type="spellEnd"/>
      <w:proofErr w:type="gramEnd"/>
      <w:r>
        <w:rPr>
          <w:color w:val="444444"/>
          <w:sz w:val="20"/>
          <w:szCs w:val="20"/>
        </w:rPr>
        <w:t xml:space="preserve"> main()</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overloading</w:t>
      </w:r>
      <w:proofErr w:type="gramEnd"/>
      <w:r>
        <w:rPr>
          <w:color w:val="444444"/>
          <w:sz w:val="20"/>
          <w:szCs w:val="20"/>
        </w:rPr>
        <w:t xml:space="preserve"> obj1,obj2,result;</w:t>
      </w:r>
    </w:p>
    <w:p w:rsidR="00247E26" w:rsidRDefault="00247E26" w:rsidP="00247E26">
      <w:pPr>
        <w:shd w:val="clear" w:color="auto" w:fill="FFFFFF"/>
        <w:spacing w:line="320" w:lineRule="atLeast"/>
        <w:rPr>
          <w:color w:val="444444"/>
          <w:sz w:val="20"/>
          <w:szCs w:val="20"/>
        </w:rPr>
      </w:pPr>
      <w:r>
        <w:rPr>
          <w:color w:val="444444"/>
          <w:sz w:val="20"/>
          <w:szCs w:val="20"/>
        </w:rPr>
        <w:lastRenderedPageBreak/>
        <w:t>   </w:t>
      </w:r>
      <w:proofErr w:type="spellStart"/>
      <w:proofErr w:type="gramStart"/>
      <w:r>
        <w:rPr>
          <w:color w:val="444444"/>
          <w:sz w:val="20"/>
          <w:szCs w:val="20"/>
        </w:rPr>
        <w:t>int</w:t>
      </w:r>
      <w:proofErr w:type="spellEnd"/>
      <w:proofErr w:type="gramEnd"/>
      <w:r>
        <w:rPr>
          <w:color w:val="444444"/>
          <w:sz w:val="20"/>
          <w:szCs w:val="20"/>
        </w:rPr>
        <w:t xml:space="preserve"> </w:t>
      </w:r>
      <w:proofErr w:type="spellStart"/>
      <w:r>
        <w:rPr>
          <w:color w:val="444444"/>
          <w:sz w:val="20"/>
          <w:szCs w:val="20"/>
        </w:rPr>
        <w:t>a,b</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cout</w:t>
      </w:r>
      <w:proofErr w:type="spellEnd"/>
      <w:proofErr w:type="gramEnd"/>
      <w:r>
        <w:rPr>
          <w:color w:val="444444"/>
          <w:sz w:val="20"/>
          <w:szCs w:val="20"/>
        </w:rPr>
        <w:t xml:space="preserve">&lt;&lt;"Enter the value of Complex Numbers </w:t>
      </w:r>
      <w:proofErr w:type="spellStart"/>
      <w:r>
        <w:rPr>
          <w:color w:val="444444"/>
          <w:sz w:val="20"/>
          <w:szCs w:val="20"/>
        </w:rPr>
        <w:t>a,b</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cin</w:t>
      </w:r>
      <w:proofErr w:type="spellEnd"/>
      <w:proofErr w:type="gramEnd"/>
      <w:r>
        <w:rPr>
          <w:color w:val="444444"/>
          <w:sz w:val="20"/>
          <w:szCs w:val="20"/>
        </w:rPr>
        <w:t>&gt;&gt;a&gt;&gt;b;</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obj1.setValue(</w:t>
      </w:r>
      <w:proofErr w:type="gramEnd"/>
      <w:r>
        <w:rPr>
          <w:color w:val="444444"/>
          <w:sz w:val="20"/>
          <w:szCs w:val="20"/>
        </w:rPr>
        <w:t>a);</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obj2.setValue(</w:t>
      </w:r>
      <w:proofErr w:type="gramEnd"/>
      <w:r>
        <w:rPr>
          <w:color w:val="444444"/>
          <w:sz w:val="20"/>
          <w:szCs w:val="20"/>
        </w:rPr>
        <w:t>b);</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result</w:t>
      </w:r>
      <w:proofErr w:type="gramEnd"/>
      <w:r>
        <w:rPr>
          <w:color w:val="444444"/>
          <w:sz w:val="20"/>
          <w:szCs w:val="20"/>
        </w:rPr>
        <w:t xml:space="preserve"> = obj1+obj2;</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cout</w:t>
      </w:r>
      <w:proofErr w:type="spellEnd"/>
      <w:proofErr w:type="gramEnd"/>
      <w:r>
        <w:rPr>
          <w:color w:val="444444"/>
          <w:sz w:val="20"/>
          <w:szCs w:val="20"/>
        </w:rPr>
        <w:t>&lt;&lt;"Input Values:\n";</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obj1.display(</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obj2.display(</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cout</w:t>
      </w:r>
      <w:proofErr w:type="spellEnd"/>
      <w:proofErr w:type="gramEnd"/>
      <w:r>
        <w:rPr>
          <w:color w:val="444444"/>
          <w:sz w:val="20"/>
          <w:szCs w:val="20"/>
        </w:rPr>
        <w:t>&lt;&lt;"Result:";</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result.display</w:t>
      </w:r>
      <w:proofErr w:type="spellEnd"/>
      <w:r>
        <w:rPr>
          <w:color w:val="444444"/>
          <w:sz w:val="20"/>
          <w:szCs w:val="20"/>
        </w:rPr>
        <w: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proofErr w:type="gramStart"/>
      <w:r>
        <w:rPr>
          <w:color w:val="444444"/>
          <w:sz w:val="20"/>
          <w:szCs w:val="20"/>
        </w:rPr>
        <w:t>getch</w:t>
      </w:r>
      <w:proofErr w:type="spellEnd"/>
      <w:r>
        <w:rPr>
          <w:color w:val="444444"/>
          <w:sz w:val="20"/>
          <w:szCs w:val="20"/>
        </w:rPr>
        <w: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return</w:t>
      </w:r>
      <w:proofErr w:type="gramEnd"/>
      <w:r>
        <w:rPr>
          <w:color w:val="444444"/>
          <w:sz w:val="20"/>
          <w:szCs w:val="20"/>
        </w:rPr>
        <w:t xml:space="preserve"> 0;</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Enter the value of Complex Numbers a</w:t>
      </w:r>
      <w:proofErr w:type="gramStart"/>
      <w:r>
        <w:rPr>
          <w:color w:val="444444"/>
          <w:sz w:val="20"/>
          <w:szCs w:val="20"/>
        </w:rPr>
        <w:t>,b:10</w:t>
      </w:r>
      <w:proofErr w:type="gramEnd"/>
    </w:p>
    <w:p w:rsidR="00247E26" w:rsidRDefault="00247E26" w:rsidP="00247E26">
      <w:pPr>
        <w:shd w:val="clear" w:color="auto" w:fill="FFFFFF"/>
        <w:spacing w:line="320" w:lineRule="atLeast"/>
        <w:rPr>
          <w:color w:val="444444"/>
          <w:sz w:val="20"/>
          <w:szCs w:val="20"/>
        </w:rPr>
      </w:pPr>
      <w:r>
        <w:rPr>
          <w:color w:val="444444"/>
          <w:sz w:val="20"/>
          <w:szCs w:val="20"/>
        </w:rPr>
        <w:t>5</w:t>
      </w:r>
    </w:p>
    <w:p w:rsidR="00247E26" w:rsidRDefault="00247E26" w:rsidP="00247E26">
      <w:pPr>
        <w:shd w:val="clear" w:color="auto" w:fill="FFFFFF"/>
        <w:spacing w:line="320" w:lineRule="atLeast"/>
        <w:rPr>
          <w:color w:val="444444"/>
          <w:sz w:val="20"/>
          <w:szCs w:val="20"/>
        </w:rPr>
      </w:pPr>
      <w:r>
        <w:rPr>
          <w:color w:val="444444"/>
          <w:sz w:val="20"/>
          <w:szCs w:val="20"/>
        </w:rPr>
        <w:t>Input Values:</w:t>
      </w:r>
    </w:p>
    <w:p w:rsidR="00247E26" w:rsidRDefault="00247E26" w:rsidP="00247E26">
      <w:pPr>
        <w:shd w:val="clear" w:color="auto" w:fill="FFFFFF"/>
        <w:spacing w:line="320" w:lineRule="atLeast"/>
        <w:rPr>
          <w:color w:val="444444"/>
          <w:sz w:val="20"/>
          <w:szCs w:val="20"/>
        </w:rPr>
      </w:pPr>
      <w:r>
        <w:rPr>
          <w:color w:val="444444"/>
          <w:sz w:val="20"/>
          <w:szCs w:val="20"/>
        </w:rPr>
        <w:t>10</w:t>
      </w:r>
    </w:p>
    <w:p w:rsidR="00247E26" w:rsidRDefault="00247E26" w:rsidP="00247E26">
      <w:pPr>
        <w:shd w:val="clear" w:color="auto" w:fill="FFFFFF"/>
        <w:spacing w:line="320" w:lineRule="atLeast"/>
        <w:rPr>
          <w:color w:val="444444"/>
          <w:sz w:val="20"/>
          <w:szCs w:val="20"/>
        </w:rPr>
      </w:pPr>
      <w:r>
        <w:rPr>
          <w:color w:val="444444"/>
          <w:sz w:val="20"/>
          <w:szCs w:val="20"/>
        </w:rPr>
        <w:t>5</w:t>
      </w:r>
    </w:p>
    <w:p w:rsidR="00247E26" w:rsidRDefault="00247E26" w:rsidP="00247E26">
      <w:pPr>
        <w:shd w:val="clear" w:color="auto" w:fill="FFFFFF"/>
        <w:spacing w:line="320" w:lineRule="atLeast"/>
        <w:rPr>
          <w:color w:val="444444"/>
          <w:sz w:val="20"/>
          <w:szCs w:val="20"/>
        </w:rPr>
      </w:pPr>
      <w:r>
        <w:rPr>
          <w:color w:val="444444"/>
          <w:sz w:val="20"/>
          <w:szCs w:val="20"/>
        </w:rPr>
        <w:lastRenderedPageBreak/>
        <w:t>Result</w:t>
      </w:r>
      <w:proofErr w:type="gramStart"/>
      <w:r>
        <w:rPr>
          <w:color w:val="444444"/>
          <w:sz w:val="20"/>
          <w:szCs w:val="20"/>
        </w:rPr>
        <w:t>:15</w:t>
      </w:r>
      <w:proofErr w:type="gramEnd"/>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Book Entry Using structure Variable in C++ Programming</w:t>
      </w:r>
    </w:p>
    <w:p w:rsidR="00247E26" w:rsidRDefault="00247E26" w:rsidP="00247E26">
      <w:pPr>
        <w:pStyle w:val="Heading2"/>
        <w:shd w:val="clear" w:color="auto" w:fill="FFFFFF"/>
        <w:rPr>
          <w:b w:val="0"/>
          <w:bCs w:val="0"/>
          <w:color w:val="444444"/>
          <w:sz w:val="38"/>
          <w:szCs w:val="38"/>
        </w:rPr>
      </w:pPr>
      <w:r>
        <w:rPr>
          <w:color w:val="444444"/>
          <w:sz w:val="38"/>
          <w:szCs w:val="38"/>
          <w:u w:val="single"/>
        </w:rPr>
        <w:t>Example Program</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iostream.h</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r>
        <w:rPr>
          <w:color w:val="444444"/>
          <w:sz w:val="20"/>
          <w:szCs w:val="20"/>
        </w:rPr>
        <w:t>#include&lt;</w:t>
      </w:r>
      <w:proofErr w:type="spellStart"/>
      <w:r>
        <w:rPr>
          <w:color w:val="444444"/>
          <w:sz w:val="20"/>
          <w:szCs w:val="20"/>
        </w:rPr>
        <w:t>stdio.h</w:t>
      </w:r>
      <w:proofErr w:type="spellEnd"/>
      <w:r>
        <w:rPr>
          <w:color w:val="444444"/>
          <w:sz w:val="20"/>
          <w:szCs w:val="20"/>
        </w:rPr>
        <w:t>&gt;</w:t>
      </w:r>
    </w:p>
    <w:p w:rsidR="00247E26" w:rsidRDefault="00247E26" w:rsidP="00247E26">
      <w:pPr>
        <w:shd w:val="clear" w:color="auto" w:fill="FFFFFF"/>
        <w:spacing w:line="320" w:lineRule="atLeast"/>
        <w:rPr>
          <w:color w:val="444444"/>
          <w:sz w:val="20"/>
          <w:szCs w:val="20"/>
        </w:rPr>
      </w:pPr>
    </w:p>
    <w:p w:rsidR="00247E26" w:rsidRDefault="00247E26" w:rsidP="00247E26">
      <w:pPr>
        <w:shd w:val="clear" w:color="auto" w:fill="FFFFFF"/>
        <w:spacing w:line="320" w:lineRule="atLeast"/>
        <w:rPr>
          <w:color w:val="444444"/>
          <w:sz w:val="20"/>
          <w:szCs w:val="20"/>
        </w:rPr>
      </w:pPr>
      <w:proofErr w:type="spellStart"/>
      <w:proofErr w:type="gramStart"/>
      <w:r>
        <w:rPr>
          <w:color w:val="444444"/>
          <w:sz w:val="20"/>
          <w:szCs w:val="20"/>
        </w:rPr>
        <w:t>struct</w:t>
      </w:r>
      <w:proofErr w:type="spellEnd"/>
      <w:proofErr w:type="gramEnd"/>
      <w:r>
        <w:rPr>
          <w:color w:val="444444"/>
          <w:sz w:val="20"/>
          <w:szCs w:val="20"/>
        </w:rPr>
        <w:t xml:space="preserve"> books</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char</w:t>
      </w:r>
      <w:proofErr w:type="gramEnd"/>
      <w:r>
        <w:rPr>
          <w:color w:val="444444"/>
          <w:sz w:val="20"/>
          <w:szCs w:val="20"/>
        </w:rPr>
        <w:t xml:space="preserve"> name[20],author[20];</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}a</w:t>
      </w:r>
      <w:proofErr w:type="gramEnd"/>
      <w:r>
        <w:rPr>
          <w:color w:val="444444"/>
          <w:sz w:val="20"/>
          <w:szCs w:val="20"/>
        </w:rPr>
        <w:t>[50];</w:t>
      </w:r>
    </w:p>
    <w:p w:rsidR="00247E26" w:rsidRDefault="00247E26" w:rsidP="00247E26">
      <w:pPr>
        <w:shd w:val="clear" w:color="auto" w:fill="FFFFFF"/>
        <w:spacing w:line="320" w:lineRule="atLeast"/>
        <w:rPr>
          <w:color w:val="444444"/>
          <w:sz w:val="20"/>
          <w:szCs w:val="20"/>
        </w:rPr>
      </w:pPr>
      <w:proofErr w:type="spellStart"/>
      <w:proofErr w:type="gramStart"/>
      <w:r>
        <w:rPr>
          <w:color w:val="444444"/>
          <w:sz w:val="20"/>
          <w:szCs w:val="20"/>
        </w:rPr>
        <w:t>int</w:t>
      </w:r>
      <w:proofErr w:type="spellEnd"/>
      <w:proofErr w:type="gramEnd"/>
      <w:r>
        <w:rPr>
          <w:color w:val="444444"/>
          <w:sz w:val="20"/>
          <w:szCs w:val="20"/>
        </w:rPr>
        <w:t xml:space="preserve"> main()</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int</w:t>
      </w:r>
      <w:proofErr w:type="spellEnd"/>
      <w:proofErr w:type="gramEnd"/>
      <w:r>
        <w:rPr>
          <w:color w:val="444444"/>
          <w:sz w:val="20"/>
          <w:szCs w:val="20"/>
        </w:rPr>
        <w:t xml:space="preserve"> </w:t>
      </w:r>
      <w:proofErr w:type="spellStart"/>
      <w:r>
        <w:rPr>
          <w:color w:val="444444"/>
          <w:sz w:val="20"/>
          <w:szCs w:val="20"/>
        </w:rPr>
        <w:t>i,n</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&lt;&lt;"No Of Books[less than 50]:";</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cin</w:t>
      </w:r>
      <w:proofErr w:type="spellEnd"/>
      <w:proofErr w:type="gramEnd"/>
      <w:r>
        <w:rPr>
          <w:color w:val="444444"/>
          <w:sz w:val="20"/>
          <w:szCs w:val="20"/>
        </w:rPr>
        <w:t>&gt;&gt;n;</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&lt;&lt;"Enter the book details\n";</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for(</w:t>
      </w:r>
      <w:proofErr w:type="spellStart"/>
      <w:proofErr w:type="gramEnd"/>
      <w:r>
        <w:rPr>
          <w:color w:val="444444"/>
          <w:sz w:val="20"/>
          <w:szCs w:val="20"/>
        </w:rPr>
        <w:t>i</w:t>
      </w:r>
      <w:proofErr w:type="spellEnd"/>
      <w:r>
        <w:rPr>
          <w:color w:val="444444"/>
          <w:sz w:val="20"/>
          <w:szCs w:val="20"/>
        </w:rPr>
        <w:t>=0;i&lt;</w:t>
      </w:r>
      <w:proofErr w:type="spellStart"/>
      <w:r>
        <w:rPr>
          <w:color w:val="444444"/>
          <w:sz w:val="20"/>
          <w:szCs w:val="20"/>
        </w:rPr>
        <w:t>n;i</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&lt;&lt;"Details of Book No "&lt;&lt;i+1&lt;&lt;"\n";</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&lt;&lt;"Book Name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cin</w:t>
      </w:r>
      <w:proofErr w:type="spellEnd"/>
      <w:proofErr w:type="gramEnd"/>
      <w:r>
        <w:rPr>
          <w:color w:val="444444"/>
          <w:sz w:val="20"/>
          <w:szCs w:val="20"/>
        </w:rPr>
        <w:t>&gt;&gt;a[</w:t>
      </w:r>
      <w:proofErr w:type="spellStart"/>
      <w:r>
        <w:rPr>
          <w:color w:val="444444"/>
          <w:sz w:val="20"/>
          <w:szCs w:val="20"/>
        </w:rPr>
        <w:t>i</w:t>
      </w:r>
      <w:proofErr w:type="spellEnd"/>
      <w:r>
        <w:rPr>
          <w:color w:val="444444"/>
          <w:sz w:val="20"/>
          <w:szCs w:val="20"/>
        </w:rPr>
        <w:t>].name;</w:t>
      </w:r>
    </w:p>
    <w:p w:rsidR="00247E26" w:rsidRDefault="00247E26" w:rsidP="00247E26">
      <w:pPr>
        <w:shd w:val="clear" w:color="auto" w:fill="FFFFFF"/>
        <w:spacing w:line="320" w:lineRule="atLeast"/>
        <w:rPr>
          <w:color w:val="444444"/>
          <w:sz w:val="20"/>
          <w:szCs w:val="20"/>
        </w:rPr>
      </w:pPr>
      <w:r>
        <w:rPr>
          <w:color w:val="444444"/>
          <w:sz w:val="20"/>
          <w:szCs w:val="20"/>
        </w:rPr>
        <w:lastRenderedPageBreak/>
        <w:t xml:space="preserve">  </w:t>
      </w:r>
      <w:proofErr w:type="spellStart"/>
      <w:proofErr w:type="gramStart"/>
      <w:r>
        <w:rPr>
          <w:color w:val="444444"/>
          <w:sz w:val="20"/>
          <w:szCs w:val="20"/>
        </w:rPr>
        <w:t>cout</w:t>
      </w:r>
      <w:proofErr w:type="spellEnd"/>
      <w:proofErr w:type="gramEnd"/>
      <w:r>
        <w:rPr>
          <w:color w:val="444444"/>
          <w:sz w:val="20"/>
          <w:szCs w:val="20"/>
        </w:rPr>
        <w:t>&lt;&lt;"Book Author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cin</w:t>
      </w:r>
      <w:proofErr w:type="spellEnd"/>
      <w:proofErr w:type="gramEnd"/>
      <w:r>
        <w:rPr>
          <w:color w:val="444444"/>
          <w:sz w:val="20"/>
          <w:szCs w:val="20"/>
        </w:rPr>
        <w:t>&gt;&gt;a[</w:t>
      </w:r>
      <w:proofErr w:type="spellStart"/>
      <w:r>
        <w:rPr>
          <w:color w:val="444444"/>
          <w:sz w:val="20"/>
          <w:szCs w:val="20"/>
        </w:rPr>
        <w:t>i</w:t>
      </w:r>
      <w:proofErr w:type="spellEnd"/>
      <w:r>
        <w:rPr>
          <w:color w:val="444444"/>
          <w:sz w:val="20"/>
          <w:szCs w:val="20"/>
        </w:rPr>
        <w:t>].author;</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r>
        <w:rPr>
          <w:color w:val="444444"/>
          <w:sz w:val="20"/>
          <w:szCs w:val="20"/>
        </w:rPr>
        <w:t>cout</w:t>
      </w:r>
      <w:proofErr w:type="spellEnd"/>
      <w:r>
        <w:rPr>
          <w:color w:val="444444"/>
          <w:sz w:val="20"/>
          <w:szCs w:val="20"/>
        </w:rPr>
        <w:t xml:space="preserve">&lt;&lt;" </w:t>
      </w:r>
      <w:proofErr w:type="spellStart"/>
      <w:r>
        <w:rPr>
          <w:color w:val="444444"/>
          <w:sz w:val="20"/>
          <w:szCs w:val="20"/>
        </w:rPr>
        <w:t>S.No</w:t>
      </w:r>
      <w:proofErr w:type="spellEnd"/>
      <w:r>
        <w:rPr>
          <w:color w:val="444444"/>
          <w:sz w:val="20"/>
          <w:szCs w:val="20"/>
        </w:rPr>
        <w:t>\t| Book Name\</w:t>
      </w:r>
      <w:proofErr w:type="spellStart"/>
      <w:r>
        <w:rPr>
          <w:color w:val="444444"/>
          <w:sz w:val="20"/>
          <w:szCs w:val="20"/>
        </w:rPr>
        <w:t>t|author</w:t>
      </w:r>
      <w:proofErr w:type="spellEnd"/>
      <w:r>
        <w:rPr>
          <w:color w:val="444444"/>
          <w:sz w:val="20"/>
          <w:szCs w:val="20"/>
        </w:rPr>
        <w:t>\n";</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for(</w:t>
      </w:r>
      <w:proofErr w:type="spellStart"/>
      <w:proofErr w:type="gramEnd"/>
      <w:r>
        <w:rPr>
          <w:color w:val="444444"/>
          <w:sz w:val="20"/>
          <w:szCs w:val="20"/>
        </w:rPr>
        <w:t>i</w:t>
      </w:r>
      <w:proofErr w:type="spellEnd"/>
      <w:r>
        <w:rPr>
          <w:color w:val="444444"/>
          <w:sz w:val="20"/>
          <w:szCs w:val="20"/>
        </w:rPr>
        <w:t>=0;i&lt;</w:t>
      </w:r>
      <w:proofErr w:type="spellStart"/>
      <w:r>
        <w:rPr>
          <w:color w:val="444444"/>
          <w:sz w:val="20"/>
          <w:szCs w:val="20"/>
        </w:rPr>
        <w:t>n;i</w:t>
      </w:r>
      <w:proofErr w:type="spell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  "&lt;&lt;i+1&lt;&lt;"\t|"&lt;&lt;a[</w:t>
      </w:r>
      <w:proofErr w:type="spellStart"/>
      <w:r>
        <w:rPr>
          <w:color w:val="444444"/>
          <w:sz w:val="20"/>
          <w:szCs w:val="20"/>
        </w:rPr>
        <w:t>i</w:t>
      </w:r>
      <w:proofErr w:type="spellEnd"/>
      <w:r>
        <w:rPr>
          <w:color w:val="444444"/>
          <w:sz w:val="20"/>
          <w:szCs w:val="20"/>
        </w:rPr>
        <w:t>].name&lt;&lt;"\t| "&lt;&lt;a[</w:t>
      </w:r>
      <w:proofErr w:type="spellStart"/>
      <w:r>
        <w:rPr>
          <w:color w:val="444444"/>
          <w:sz w:val="20"/>
          <w:szCs w:val="20"/>
        </w:rPr>
        <w:t>i</w:t>
      </w:r>
      <w:proofErr w:type="spellEnd"/>
      <w:r>
        <w:rPr>
          <w:color w:val="444444"/>
          <w:sz w:val="20"/>
          <w:szCs w:val="20"/>
        </w:rPr>
        <w:t>].author;</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spellStart"/>
      <w:proofErr w:type="gramStart"/>
      <w:r>
        <w:rPr>
          <w:color w:val="444444"/>
          <w:sz w:val="20"/>
          <w:szCs w:val="20"/>
        </w:rPr>
        <w:t>cout</w:t>
      </w:r>
      <w:proofErr w:type="spellEnd"/>
      <w:proofErr w:type="gramEnd"/>
      <w:r>
        <w:rPr>
          <w:color w:val="444444"/>
          <w:sz w:val="20"/>
          <w:szCs w:val="20"/>
        </w:rPr>
        <w:t>&lt;&lt;"\n=================================================";</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xml:space="preserve">    </w:t>
      </w:r>
      <w:proofErr w:type="gramStart"/>
      <w:r>
        <w:rPr>
          <w:color w:val="444444"/>
          <w:sz w:val="20"/>
          <w:szCs w:val="20"/>
        </w:rPr>
        <w:t>return</w:t>
      </w:r>
      <w:proofErr w:type="gramEnd"/>
      <w:r>
        <w:rPr>
          <w:color w:val="444444"/>
          <w:sz w:val="20"/>
          <w:szCs w:val="20"/>
        </w:rPr>
        <w:t xml:space="preserve"> 0;</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pStyle w:val="Heading2"/>
        <w:shd w:val="clear" w:color="auto" w:fill="FFFFFF"/>
        <w:rPr>
          <w:b w:val="0"/>
          <w:bCs w:val="0"/>
          <w:color w:val="444444"/>
          <w:sz w:val="38"/>
          <w:szCs w:val="38"/>
        </w:rPr>
      </w:pPr>
      <w:r>
        <w:rPr>
          <w:color w:val="444444"/>
          <w:sz w:val="38"/>
          <w:szCs w:val="38"/>
          <w:u w:val="single"/>
        </w:rPr>
        <w:t>Sample Output</w:t>
      </w:r>
    </w:p>
    <w:p w:rsidR="00247E26" w:rsidRDefault="00247E26" w:rsidP="00247E26">
      <w:pPr>
        <w:shd w:val="clear" w:color="auto" w:fill="FFFFFF"/>
        <w:spacing w:line="320" w:lineRule="atLeast"/>
        <w:rPr>
          <w:color w:val="444444"/>
          <w:sz w:val="20"/>
          <w:szCs w:val="20"/>
        </w:rPr>
      </w:pPr>
      <w:r>
        <w:rPr>
          <w:color w:val="444444"/>
          <w:sz w:val="20"/>
          <w:szCs w:val="20"/>
        </w:rPr>
        <w:t xml:space="preserve">No </w:t>
      </w:r>
      <w:proofErr w:type="gramStart"/>
      <w:r>
        <w:rPr>
          <w:color w:val="444444"/>
          <w:sz w:val="20"/>
          <w:szCs w:val="20"/>
        </w:rPr>
        <w:t>Of</w:t>
      </w:r>
      <w:proofErr w:type="gramEnd"/>
      <w:r>
        <w:rPr>
          <w:color w:val="444444"/>
          <w:sz w:val="20"/>
          <w:szCs w:val="20"/>
        </w:rPr>
        <w:t xml:space="preserve"> Books[less than 50]:2</w:t>
      </w:r>
    </w:p>
    <w:p w:rsidR="00247E26" w:rsidRDefault="00247E26" w:rsidP="00247E26">
      <w:pPr>
        <w:shd w:val="clear" w:color="auto" w:fill="FFFFFF"/>
        <w:spacing w:line="320" w:lineRule="atLeast"/>
        <w:rPr>
          <w:color w:val="444444"/>
          <w:sz w:val="20"/>
          <w:szCs w:val="20"/>
        </w:rPr>
      </w:pPr>
      <w:r>
        <w:rPr>
          <w:color w:val="444444"/>
          <w:sz w:val="20"/>
          <w:szCs w:val="20"/>
        </w:rPr>
        <w:t>Enter the book details</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Details of Book No 1</w:t>
      </w:r>
    </w:p>
    <w:p w:rsidR="00247E26" w:rsidRDefault="00247E26" w:rsidP="00247E26">
      <w:pPr>
        <w:shd w:val="clear" w:color="auto" w:fill="FFFFFF"/>
        <w:spacing w:line="320" w:lineRule="atLeast"/>
        <w:rPr>
          <w:color w:val="444444"/>
          <w:sz w:val="20"/>
          <w:szCs w:val="20"/>
        </w:rPr>
      </w:pPr>
      <w:r>
        <w:rPr>
          <w:color w:val="444444"/>
          <w:sz w:val="20"/>
          <w:szCs w:val="20"/>
        </w:rPr>
        <w:t xml:space="preserve">Book </w:t>
      </w:r>
      <w:proofErr w:type="gramStart"/>
      <w:r>
        <w:rPr>
          <w:color w:val="444444"/>
          <w:sz w:val="20"/>
          <w:szCs w:val="20"/>
        </w:rPr>
        <w:t>Name :Programming</w:t>
      </w:r>
      <w:proofErr w:type="gramEnd"/>
    </w:p>
    <w:p w:rsidR="00247E26" w:rsidRDefault="00247E26" w:rsidP="00247E26">
      <w:pPr>
        <w:shd w:val="clear" w:color="auto" w:fill="FFFFFF"/>
        <w:spacing w:line="320" w:lineRule="atLeast"/>
        <w:rPr>
          <w:color w:val="444444"/>
          <w:sz w:val="20"/>
          <w:szCs w:val="20"/>
        </w:rPr>
      </w:pPr>
      <w:r>
        <w:rPr>
          <w:color w:val="444444"/>
          <w:sz w:val="20"/>
          <w:szCs w:val="20"/>
        </w:rPr>
        <w:t xml:space="preserve">Book </w:t>
      </w:r>
      <w:proofErr w:type="gramStart"/>
      <w:r>
        <w:rPr>
          <w:color w:val="444444"/>
          <w:sz w:val="20"/>
          <w:szCs w:val="20"/>
        </w:rPr>
        <w:t>Author :</w:t>
      </w:r>
      <w:proofErr w:type="spellStart"/>
      <w:r>
        <w:rPr>
          <w:color w:val="444444"/>
          <w:sz w:val="20"/>
          <w:szCs w:val="20"/>
        </w:rPr>
        <w:t>Dromy</w:t>
      </w:r>
      <w:proofErr w:type="spellEnd"/>
      <w:proofErr w:type="gramEnd"/>
    </w:p>
    <w:p w:rsidR="00247E26" w:rsidRDefault="00247E26" w:rsidP="00247E26">
      <w:pPr>
        <w:shd w:val="clear" w:color="auto" w:fill="FFFFFF"/>
        <w:spacing w:line="320" w:lineRule="atLeast"/>
        <w:rPr>
          <w:color w:val="444444"/>
          <w:sz w:val="20"/>
          <w:szCs w:val="20"/>
        </w:rPr>
      </w:pPr>
      <w:r>
        <w:rPr>
          <w:color w:val="444444"/>
          <w:sz w:val="20"/>
          <w:szCs w:val="20"/>
        </w:rPr>
        <w:t>Details of Book No 2</w:t>
      </w:r>
    </w:p>
    <w:p w:rsidR="00247E26" w:rsidRDefault="00247E26" w:rsidP="00247E26">
      <w:pPr>
        <w:shd w:val="clear" w:color="auto" w:fill="FFFFFF"/>
        <w:spacing w:line="320" w:lineRule="atLeast"/>
        <w:rPr>
          <w:color w:val="444444"/>
          <w:sz w:val="20"/>
          <w:szCs w:val="20"/>
        </w:rPr>
      </w:pPr>
      <w:r>
        <w:rPr>
          <w:color w:val="444444"/>
          <w:sz w:val="20"/>
          <w:szCs w:val="20"/>
        </w:rPr>
        <w:t xml:space="preserve">Book </w:t>
      </w:r>
      <w:proofErr w:type="gramStart"/>
      <w:r>
        <w:rPr>
          <w:color w:val="444444"/>
          <w:sz w:val="20"/>
          <w:szCs w:val="20"/>
        </w:rPr>
        <w:t>Name :C</w:t>
      </w:r>
      <w:proofErr w:type="gramEnd"/>
    </w:p>
    <w:p w:rsidR="00247E26" w:rsidRDefault="00247E26" w:rsidP="00247E26">
      <w:pPr>
        <w:shd w:val="clear" w:color="auto" w:fill="FFFFFF"/>
        <w:spacing w:line="320" w:lineRule="atLeast"/>
        <w:rPr>
          <w:color w:val="444444"/>
          <w:sz w:val="20"/>
          <w:szCs w:val="20"/>
        </w:rPr>
      </w:pPr>
      <w:r>
        <w:rPr>
          <w:color w:val="444444"/>
          <w:sz w:val="20"/>
          <w:szCs w:val="20"/>
        </w:rPr>
        <w:t xml:space="preserve">Book </w:t>
      </w:r>
      <w:proofErr w:type="gramStart"/>
      <w:r>
        <w:rPr>
          <w:color w:val="444444"/>
          <w:sz w:val="20"/>
          <w:szCs w:val="20"/>
        </w:rPr>
        <w:t>Author :Byron</w:t>
      </w:r>
      <w:proofErr w:type="gramEnd"/>
    </w:p>
    <w:p w:rsidR="00247E26" w:rsidRDefault="00247E26" w:rsidP="00247E26">
      <w:pPr>
        <w:shd w:val="clear" w:color="auto" w:fill="FFFFFF"/>
        <w:spacing w:line="320" w:lineRule="atLeast"/>
        <w:rPr>
          <w:color w:val="444444"/>
          <w:sz w:val="20"/>
          <w:szCs w:val="20"/>
        </w:rPr>
      </w:pPr>
      <w:r>
        <w:rPr>
          <w:color w:val="444444"/>
          <w:sz w:val="20"/>
          <w:szCs w:val="20"/>
        </w:rPr>
        <w:lastRenderedPageBreak/>
        <w:t>=======================================================</w:t>
      </w:r>
    </w:p>
    <w:p w:rsidR="00247E26" w:rsidRDefault="00247E26" w:rsidP="00247E26">
      <w:pPr>
        <w:shd w:val="clear" w:color="auto" w:fill="FFFFFF"/>
        <w:spacing w:line="320" w:lineRule="atLeast"/>
        <w:rPr>
          <w:color w:val="444444"/>
          <w:sz w:val="20"/>
          <w:szCs w:val="20"/>
        </w:rPr>
      </w:pPr>
      <w:r>
        <w:rPr>
          <w:color w:val="444444"/>
          <w:sz w:val="20"/>
          <w:szCs w:val="20"/>
        </w:rPr>
        <w:t> </w:t>
      </w:r>
      <w:proofErr w:type="spellStart"/>
      <w:r>
        <w:rPr>
          <w:color w:val="444444"/>
          <w:sz w:val="20"/>
          <w:szCs w:val="20"/>
        </w:rPr>
        <w:t>S.No</w:t>
      </w:r>
      <w:proofErr w:type="spellEnd"/>
      <w:r>
        <w:rPr>
          <w:color w:val="444444"/>
          <w:sz w:val="20"/>
          <w:szCs w:val="20"/>
        </w:rPr>
        <w:t xml:space="preserve"> | Book Name |author</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  1 |Programming | </w:t>
      </w:r>
      <w:proofErr w:type="spellStart"/>
      <w:r>
        <w:rPr>
          <w:color w:val="444444"/>
          <w:sz w:val="20"/>
          <w:szCs w:val="20"/>
        </w:rPr>
        <w:t>Dromy</w:t>
      </w:r>
      <w:proofErr w:type="spellEnd"/>
    </w:p>
    <w:p w:rsidR="00247E26" w:rsidRDefault="00247E26" w:rsidP="00247E26">
      <w:pPr>
        <w:shd w:val="clear" w:color="auto" w:fill="FFFFFF"/>
        <w:spacing w:line="320" w:lineRule="atLeast"/>
        <w:rPr>
          <w:color w:val="444444"/>
          <w:sz w:val="20"/>
          <w:szCs w:val="20"/>
        </w:rPr>
      </w:pPr>
      <w:r>
        <w:rPr>
          <w:color w:val="444444"/>
          <w:sz w:val="20"/>
          <w:szCs w:val="20"/>
        </w:rPr>
        <w:t>  2 |C | Byron</w:t>
      </w:r>
    </w:p>
    <w:p w:rsidR="00247E26" w:rsidRDefault="00247E26" w:rsidP="00247E26">
      <w:pPr>
        <w:shd w:val="clear" w:color="auto" w:fill="FFFFFF"/>
        <w:spacing w:line="320" w:lineRule="atLeast"/>
        <w:rPr>
          <w:color w:val="444444"/>
          <w:sz w:val="20"/>
          <w:szCs w:val="20"/>
        </w:rPr>
      </w:pPr>
      <w:r>
        <w:rPr>
          <w:color w:val="444444"/>
          <w:sz w:val="20"/>
          <w:szCs w:val="20"/>
        </w:rPr>
        <w:t>=======================================================</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Binary Operator Overloading Using C++ Programming</w:t>
      </w:r>
    </w:p>
    <w:p w:rsidR="00247E26" w:rsidRDefault="00247E26" w:rsidP="00247E26">
      <w:pPr>
        <w:shd w:val="clear" w:color="auto" w:fill="FFFFFF"/>
        <w:spacing w:line="320" w:lineRule="atLeast"/>
        <w:rPr>
          <w:color w:val="444444"/>
          <w:sz w:val="20"/>
          <w:szCs w:val="20"/>
        </w:rPr>
      </w:pPr>
      <w:r>
        <w:rPr>
          <w:color w:val="444444"/>
          <w:sz w:val="20"/>
          <w:szCs w:val="20"/>
        </w:rPr>
        <w:t xml:space="preserve">To write a program to add two </w:t>
      </w:r>
      <w:proofErr w:type="gramStart"/>
      <w:r>
        <w:rPr>
          <w:color w:val="444444"/>
          <w:sz w:val="20"/>
          <w:szCs w:val="20"/>
        </w:rPr>
        <w:t>complex</w:t>
      </w:r>
      <w:proofErr w:type="gramEnd"/>
      <w:r>
        <w:rPr>
          <w:color w:val="444444"/>
          <w:sz w:val="20"/>
          <w:szCs w:val="20"/>
        </w:rPr>
        <w:t xml:space="preserve"> numbers using binary operator overloading.</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Step 2: Declare the class.</w:t>
      </w:r>
    </w:p>
    <w:p w:rsidR="00247E26" w:rsidRDefault="00247E26" w:rsidP="00247E26">
      <w:pPr>
        <w:shd w:val="clear" w:color="auto" w:fill="FFFFFF"/>
        <w:spacing w:line="320" w:lineRule="atLeast"/>
        <w:rPr>
          <w:color w:val="444444"/>
          <w:sz w:val="20"/>
          <w:szCs w:val="20"/>
        </w:rPr>
      </w:pPr>
      <w:r>
        <w:rPr>
          <w:color w:val="444444"/>
          <w:sz w:val="20"/>
          <w:szCs w:val="20"/>
        </w:rPr>
        <w:t>Step 3: Declare the variables and its member function.</w:t>
      </w:r>
    </w:p>
    <w:p w:rsidR="00247E26" w:rsidRDefault="00247E26" w:rsidP="00247E26">
      <w:pPr>
        <w:shd w:val="clear" w:color="auto" w:fill="FFFFFF"/>
        <w:spacing w:line="320" w:lineRule="atLeast"/>
        <w:rPr>
          <w:color w:val="444444"/>
          <w:sz w:val="20"/>
          <w:szCs w:val="20"/>
        </w:rPr>
      </w:pPr>
      <w:r>
        <w:rPr>
          <w:color w:val="444444"/>
          <w:sz w:val="20"/>
          <w:szCs w:val="20"/>
        </w:rPr>
        <w:t xml:space="preserve">Step 4: Using the function </w:t>
      </w:r>
      <w:proofErr w:type="spellStart"/>
      <w:proofErr w:type="gramStart"/>
      <w:r>
        <w:rPr>
          <w:color w:val="444444"/>
          <w:sz w:val="20"/>
          <w:szCs w:val="20"/>
        </w:rPr>
        <w:t>getvalue</w:t>
      </w:r>
      <w:proofErr w:type="spellEnd"/>
      <w:r>
        <w:rPr>
          <w:color w:val="444444"/>
          <w:sz w:val="20"/>
          <w:szCs w:val="20"/>
        </w:rPr>
        <w:t>(</w:t>
      </w:r>
      <w:proofErr w:type="gramEnd"/>
      <w:r>
        <w:rPr>
          <w:color w:val="444444"/>
          <w:sz w:val="20"/>
          <w:szCs w:val="20"/>
        </w:rPr>
        <w:t>) to get the two numbers.</w:t>
      </w:r>
    </w:p>
    <w:p w:rsidR="00247E26" w:rsidRDefault="00247E26" w:rsidP="00247E26">
      <w:pPr>
        <w:shd w:val="clear" w:color="auto" w:fill="FFFFFF"/>
        <w:spacing w:line="320" w:lineRule="atLeast"/>
        <w:rPr>
          <w:color w:val="444444"/>
          <w:sz w:val="20"/>
          <w:szCs w:val="20"/>
        </w:rPr>
      </w:pPr>
      <w:r>
        <w:rPr>
          <w:color w:val="444444"/>
          <w:sz w:val="20"/>
          <w:szCs w:val="20"/>
        </w:rPr>
        <w:t xml:space="preserve">Step 5: Define the function operator </w:t>
      </w:r>
      <w:proofErr w:type="gramStart"/>
      <w:r>
        <w:rPr>
          <w:color w:val="444444"/>
          <w:sz w:val="20"/>
          <w:szCs w:val="20"/>
        </w:rPr>
        <w:t>+(</w:t>
      </w:r>
      <w:proofErr w:type="gramEnd"/>
      <w:r>
        <w:rPr>
          <w:color w:val="444444"/>
          <w:sz w:val="20"/>
          <w:szCs w:val="20"/>
        </w:rPr>
        <w:t>) to add two complex numbers.</w:t>
      </w:r>
    </w:p>
    <w:p w:rsidR="00247E26" w:rsidRDefault="00247E26" w:rsidP="00247E26">
      <w:pPr>
        <w:shd w:val="clear" w:color="auto" w:fill="FFFFFF"/>
        <w:spacing w:line="320" w:lineRule="atLeast"/>
        <w:rPr>
          <w:color w:val="444444"/>
          <w:sz w:val="20"/>
          <w:szCs w:val="20"/>
        </w:rPr>
      </w:pPr>
      <w:r>
        <w:rPr>
          <w:color w:val="444444"/>
          <w:sz w:val="20"/>
          <w:szCs w:val="20"/>
        </w:rPr>
        <w:t xml:space="preserve">Step 6: Define the function operator </w:t>
      </w:r>
      <w:proofErr w:type="gramStart"/>
      <w:r>
        <w:rPr>
          <w:color w:val="444444"/>
          <w:sz w:val="20"/>
          <w:szCs w:val="20"/>
        </w:rPr>
        <w:t>–(</w:t>
      </w:r>
      <w:proofErr w:type="gramEnd"/>
      <w:r>
        <w:rPr>
          <w:color w:val="444444"/>
          <w:sz w:val="20"/>
          <w:szCs w:val="20"/>
        </w:rPr>
        <w:t>)to subtract two complex numbers.</w:t>
      </w:r>
    </w:p>
    <w:p w:rsidR="00247E26" w:rsidRDefault="00247E26" w:rsidP="00247E26">
      <w:pPr>
        <w:shd w:val="clear" w:color="auto" w:fill="FFFFFF"/>
        <w:spacing w:line="320" w:lineRule="atLeast"/>
        <w:rPr>
          <w:color w:val="444444"/>
          <w:sz w:val="20"/>
          <w:szCs w:val="20"/>
        </w:rPr>
      </w:pPr>
      <w:r>
        <w:rPr>
          <w:color w:val="444444"/>
          <w:sz w:val="20"/>
          <w:szCs w:val="20"/>
        </w:rPr>
        <w:t>Step 7: Define the display function.</w:t>
      </w:r>
    </w:p>
    <w:p w:rsidR="00247E26" w:rsidRDefault="00247E26" w:rsidP="00247E26">
      <w:pPr>
        <w:shd w:val="clear" w:color="auto" w:fill="FFFFFF"/>
        <w:spacing w:line="320" w:lineRule="atLeast"/>
        <w:rPr>
          <w:color w:val="444444"/>
          <w:sz w:val="20"/>
          <w:szCs w:val="20"/>
        </w:rPr>
      </w:pPr>
      <w:r>
        <w:rPr>
          <w:color w:val="444444"/>
          <w:sz w:val="20"/>
          <w:szCs w:val="20"/>
        </w:rPr>
        <w:t>Step 8: Declare the class objects obj1</w:t>
      </w:r>
      <w:proofErr w:type="gramStart"/>
      <w:r>
        <w:rPr>
          <w:color w:val="444444"/>
          <w:sz w:val="20"/>
          <w:szCs w:val="20"/>
        </w:rPr>
        <w:t>,obj2</w:t>
      </w:r>
      <w:proofErr w:type="gramEnd"/>
      <w:r>
        <w:rPr>
          <w:color w:val="444444"/>
          <w:sz w:val="20"/>
          <w:szCs w:val="20"/>
        </w:rPr>
        <w:t xml:space="preserve"> and result.</w:t>
      </w:r>
    </w:p>
    <w:p w:rsidR="00247E26" w:rsidRDefault="00247E26" w:rsidP="00247E26">
      <w:pPr>
        <w:shd w:val="clear" w:color="auto" w:fill="FFFFFF"/>
        <w:spacing w:line="320" w:lineRule="atLeast"/>
        <w:rPr>
          <w:color w:val="444444"/>
          <w:sz w:val="20"/>
          <w:szCs w:val="20"/>
        </w:rPr>
      </w:pPr>
      <w:r>
        <w:rPr>
          <w:color w:val="444444"/>
          <w:sz w:val="20"/>
          <w:szCs w:val="20"/>
        </w:rPr>
        <w:t xml:space="preserve">Step 9: Call the function </w:t>
      </w:r>
      <w:proofErr w:type="spellStart"/>
      <w:r>
        <w:rPr>
          <w:color w:val="444444"/>
          <w:sz w:val="20"/>
          <w:szCs w:val="20"/>
        </w:rPr>
        <w:t>getvalue</w:t>
      </w:r>
      <w:proofErr w:type="spellEnd"/>
      <w:r>
        <w:rPr>
          <w:color w:val="444444"/>
          <w:sz w:val="20"/>
          <w:szCs w:val="20"/>
        </w:rPr>
        <w:t xml:space="preserve"> using obj1 and obj2</w:t>
      </w:r>
    </w:p>
    <w:p w:rsidR="00247E26" w:rsidRDefault="00247E26" w:rsidP="00247E26">
      <w:pPr>
        <w:shd w:val="clear" w:color="auto" w:fill="FFFFFF"/>
        <w:spacing w:line="320" w:lineRule="atLeast"/>
        <w:rPr>
          <w:color w:val="444444"/>
          <w:sz w:val="20"/>
          <w:szCs w:val="20"/>
        </w:rPr>
      </w:pPr>
      <w:r>
        <w:rPr>
          <w:color w:val="444444"/>
          <w:sz w:val="20"/>
          <w:szCs w:val="20"/>
        </w:rPr>
        <w:t>Step 10: Calculate the value for the object result by calling the function operator + and     operator -.</w:t>
      </w:r>
    </w:p>
    <w:p w:rsidR="00247E26" w:rsidRDefault="00247E26" w:rsidP="00247E26">
      <w:pPr>
        <w:shd w:val="clear" w:color="auto" w:fill="FFFFFF"/>
        <w:spacing w:line="320" w:lineRule="atLeast"/>
        <w:rPr>
          <w:color w:val="444444"/>
          <w:sz w:val="20"/>
          <w:szCs w:val="20"/>
        </w:rPr>
      </w:pPr>
      <w:r>
        <w:rPr>
          <w:color w:val="444444"/>
          <w:sz w:val="20"/>
          <w:szCs w:val="20"/>
        </w:rPr>
        <w:t>Step 11: Call the display function using obj1 and obj2 and result.</w:t>
      </w:r>
    </w:p>
    <w:p w:rsidR="00247E26" w:rsidRDefault="00247E26" w:rsidP="00247E26">
      <w:pPr>
        <w:shd w:val="clear" w:color="auto" w:fill="FFFFFF"/>
        <w:spacing w:line="320" w:lineRule="atLeast"/>
        <w:rPr>
          <w:color w:val="444444"/>
          <w:sz w:val="20"/>
          <w:szCs w:val="20"/>
        </w:rPr>
      </w:pPr>
      <w:r>
        <w:rPr>
          <w:color w:val="444444"/>
          <w:sz w:val="20"/>
          <w:szCs w:val="20"/>
        </w:rPr>
        <w:t>Step 12: Return the values.</w:t>
      </w:r>
    </w:p>
    <w:p w:rsidR="00247E26" w:rsidRDefault="00247E26" w:rsidP="00247E26">
      <w:pPr>
        <w:shd w:val="clear" w:color="auto" w:fill="FFFFFF"/>
        <w:spacing w:line="320" w:lineRule="atLeast"/>
        <w:rPr>
          <w:color w:val="444444"/>
          <w:sz w:val="20"/>
          <w:szCs w:val="20"/>
        </w:rPr>
      </w:pPr>
      <w:r>
        <w:rPr>
          <w:color w:val="444444"/>
          <w:sz w:val="20"/>
          <w:szCs w:val="20"/>
        </w:rPr>
        <w:t>Step 13: Stop the program.</w:t>
      </w:r>
    </w:p>
    <w:p w:rsidR="00247E26" w:rsidRDefault="00247E26" w:rsidP="00247E26">
      <w:pPr>
        <w:pStyle w:val="Heading2"/>
        <w:shd w:val="clear" w:color="auto" w:fill="FFFFFF"/>
        <w:rPr>
          <w:b w:val="0"/>
          <w:bCs w:val="0"/>
          <w:color w:val="444444"/>
          <w:sz w:val="38"/>
          <w:szCs w:val="38"/>
        </w:rPr>
      </w:pPr>
      <w:bookmarkStart w:id="9" w:name="TOC-PROGRAM:"/>
      <w:bookmarkEnd w:id="9"/>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complex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a,b</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getvalue</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 xml:space="preserve">&lt;&lt;"Enter the value of Complex Numbers </w:t>
      </w:r>
      <w:proofErr w:type="spellStart"/>
      <w:r>
        <w:rPr>
          <w:rStyle w:val="HTMLCode"/>
          <w:rFonts w:eastAsiaTheme="minorHAnsi"/>
          <w:color w:val="006000"/>
        </w:rPr>
        <w:t>a,b</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&gt;&gt;a&gt;&gt;b;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complex</w:t>
      </w:r>
      <w:proofErr w:type="gramEnd"/>
      <w:r>
        <w:rPr>
          <w:rStyle w:val="HTMLCode"/>
          <w:rFonts w:eastAsiaTheme="minorHAnsi"/>
          <w:color w:val="006000"/>
        </w:rPr>
        <w:t xml:space="preserve"> operator+(complex ob)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complex</w:t>
      </w:r>
      <w:proofErr w:type="gramEnd"/>
      <w:r>
        <w:rPr>
          <w:rStyle w:val="HTMLCode"/>
          <w:rFonts w:eastAsiaTheme="minorHAnsi"/>
          <w:color w:val="006000"/>
        </w:rPr>
        <w:t xml:space="preserve"> 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t.a</w:t>
      </w:r>
      <w:proofErr w:type="spellEnd"/>
      <w:r>
        <w:rPr>
          <w:rStyle w:val="HTMLCode"/>
          <w:rFonts w:eastAsiaTheme="minorHAnsi"/>
          <w:color w:val="006000"/>
        </w:rPr>
        <w:t>=</w:t>
      </w:r>
      <w:proofErr w:type="spellStart"/>
      <w:r>
        <w:rPr>
          <w:rStyle w:val="HTMLCode"/>
          <w:rFonts w:eastAsiaTheme="minorHAnsi"/>
          <w:color w:val="006000"/>
        </w:rPr>
        <w:t>a+ob.a</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t.b</w:t>
      </w:r>
      <w:proofErr w:type="spellEnd"/>
      <w:r>
        <w:rPr>
          <w:rStyle w:val="HTMLCode"/>
          <w:rFonts w:eastAsiaTheme="minorHAnsi"/>
          <w:color w:val="006000"/>
        </w:rPr>
        <w:t>=</w:t>
      </w:r>
      <w:proofErr w:type="spellStart"/>
      <w:r>
        <w:rPr>
          <w:rStyle w:val="HTMLCode"/>
          <w:rFonts w:eastAsiaTheme="minorHAnsi"/>
          <w:color w:val="006000"/>
        </w:rPr>
        <w:t>b+ob.b</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complex</w:t>
      </w:r>
      <w:proofErr w:type="gramEnd"/>
      <w:r>
        <w:rPr>
          <w:rStyle w:val="HTMLCode"/>
          <w:rFonts w:eastAsiaTheme="minorHAnsi"/>
          <w:color w:val="006000"/>
        </w:rPr>
        <w:t xml:space="preserve"> operator-(complex ob)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complex</w:t>
      </w:r>
      <w:proofErr w:type="gramEnd"/>
      <w:r>
        <w:rPr>
          <w:rStyle w:val="HTMLCode"/>
          <w:rFonts w:eastAsiaTheme="minorHAnsi"/>
          <w:color w:val="006000"/>
        </w:rPr>
        <w:t xml:space="preserve"> 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t.a</w:t>
      </w:r>
      <w:proofErr w:type="spellEnd"/>
      <w:r>
        <w:rPr>
          <w:rStyle w:val="HTMLCode"/>
          <w:rFonts w:eastAsiaTheme="minorHAnsi"/>
          <w:color w:val="006000"/>
        </w:rPr>
        <w:t>=a-</w:t>
      </w:r>
      <w:proofErr w:type="spellStart"/>
      <w:r>
        <w:rPr>
          <w:rStyle w:val="HTMLCode"/>
          <w:rFonts w:eastAsiaTheme="minorHAnsi"/>
          <w:color w:val="006000"/>
        </w:rPr>
        <w:t>ob.a</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t.b</w:t>
      </w:r>
      <w:proofErr w:type="spellEnd"/>
      <w:r>
        <w:rPr>
          <w:rStyle w:val="HTMLCode"/>
          <w:rFonts w:eastAsiaTheme="minorHAnsi"/>
          <w:color w:val="006000"/>
        </w:rPr>
        <w:t>=b-</w:t>
      </w:r>
      <w:proofErr w:type="spellStart"/>
      <w:r>
        <w:rPr>
          <w:rStyle w:val="HTMLCode"/>
          <w:rFonts w:eastAsiaTheme="minorHAnsi"/>
          <w:color w:val="006000"/>
        </w:rPr>
        <w:t>ob.b</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              </w:t>
      </w:r>
      <w:proofErr w:type="gramStart"/>
      <w:r>
        <w:rPr>
          <w:rStyle w:val="HTMLCode"/>
          <w:rFonts w:eastAsiaTheme="minorHAnsi"/>
          <w:color w:val="006000"/>
        </w:rPr>
        <w:t>void</w:t>
      </w:r>
      <w:proofErr w:type="gramEnd"/>
      <w:r>
        <w:rPr>
          <w:rStyle w:val="HTMLCode"/>
          <w:rFonts w:eastAsiaTheme="minorHAnsi"/>
          <w:color w:val="006000"/>
        </w:rPr>
        <w:t xml:space="preserve"> display()</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&lt;&lt;a&lt;&lt;"+"&lt;&lt;b&lt;&lt;"</w:t>
      </w:r>
      <w:proofErr w:type="spellStart"/>
      <w:r>
        <w:rPr>
          <w:rStyle w:val="HTMLCode"/>
          <w:rFonts w:eastAsiaTheme="minorHAnsi"/>
          <w:color w:val="006000"/>
        </w:rPr>
        <w:t>i</w:t>
      </w:r>
      <w:proofErr w:type="spellEnd"/>
      <w:r>
        <w:rPr>
          <w:rStyle w:val="HTMLCode"/>
          <w:rFonts w:eastAsiaTheme="minorHAnsi"/>
          <w:color w:val="006000"/>
        </w:rPr>
        <w:t>"&lt;&lt;"\n";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complex</w:t>
      </w:r>
      <w:proofErr w:type="gramEnd"/>
      <w:r>
        <w:rPr>
          <w:rStyle w:val="HTMLCode"/>
          <w:rFonts w:eastAsiaTheme="minorHAnsi"/>
          <w:color w:val="006000"/>
        </w:rPr>
        <w:t xml:space="preserve"> obj1,obj2,result,result1;</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obj1.getvalue(</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obj2.getvalue(</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result</w:t>
      </w:r>
      <w:proofErr w:type="gramEnd"/>
      <w:r>
        <w:rPr>
          <w:rStyle w:val="HTMLCode"/>
          <w:rFonts w:eastAsiaTheme="minorHAnsi"/>
          <w:color w:val="006000"/>
        </w:rPr>
        <w:t xml:space="preserve"> = obj1+obj2;</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result1=obj1-obj2;</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&lt;&lt;"Input Values:\n";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obj1.display(</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obj2.display(</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&lt;&lt;"Result:";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result.display</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result1.display(</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w:t>
      </w:r>
    </w:p>
    <w:p w:rsidR="00247E26" w:rsidRDefault="00247E26" w:rsidP="00247E26">
      <w:pPr>
        <w:pStyle w:val="Heading2"/>
        <w:shd w:val="clear" w:color="auto" w:fill="FFFFFF"/>
        <w:rPr>
          <w:ins w:id="10" w:author="Unknown"/>
          <w:b w:val="0"/>
          <w:bCs w:val="0"/>
          <w:color w:val="444444"/>
          <w:sz w:val="38"/>
          <w:szCs w:val="38"/>
        </w:rPr>
      </w:pPr>
      <w:bookmarkStart w:id="11" w:name="TOC-Output:"/>
      <w:bookmarkEnd w:id="11"/>
      <w:ins w:id="12" w:author="Unknown">
        <w:r>
          <w:rPr>
            <w:b w:val="0"/>
            <w:bCs w:val="0"/>
            <w:color w:val="444444"/>
            <w:sz w:val="38"/>
            <w:szCs w:val="38"/>
          </w:rPr>
          <w:t>Output:</w:t>
        </w:r>
      </w:ins>
    </w:p>
    <w:p w:rsidR="00247E26" w:rsidRDefault="00247E26" w:rsidP="00247E26">
      <w:pPr>
        <w:shd w:val="clear" w:color="auto" w:fill="FFFFFF"/>
        <w:spacing w:line="320" w:lineRule="atLeast"/>
        <w:rPr>
          <w:ins w:id="13" w:author="Unknown"/>
          <w:color w:val="444444"/>
          <w:sz w:val="20"/>
          <w:szCs w:val="20"/>
        </w:rPr>
      </w:pPr>
      <w:ins w:id="14" w:author="Unknown">
        <w:r>
          <w:rPr>
            <w:color w:val="444444"/>
            <w:sz w:val="20"/>
            <w:szCs w:val="20"/>
          </w:rPr>
          <w:t>Enter the value of Complex Numbers a, b</w:t>
        </w:r>
      </w:ins>
    </w:p>
    <w:p w:rsidR="00247E26" w:rsidRDefault="00247E26" w:rsidP="00247E26">
      <w:pPr>
        <w:shd w:val="clear" w:color="auto" w:fill="FFFFFF"/>
        <w:spacing w:line="320" w:lineRule="atLeast"/>
        <w:rPr>
          <w:ins w:id="15" w:author="Unknown"/>
          <w:color w:val="444444"/>
          <w:sz w:val="20"/>
          <w:szCs w:val="20"/>
        </w:rPr>
      </w:pPr>
      <w:ins w:id="16" w:author="Unknown">
        <w:r>
          <w:rPr>
            <w:color w:val="444444"/>
            <w:sz w:val="20"/>
            <w:szCs w:val="20"/>
          </w:rPr>
          <w:t>4                  5</w:t>
        </w:r>
      </w:ins>
    </w:p>
    <w:p w:rsidR="00247E26" w:rsidRDefault="00247E26" w:rsidP="00247E26">
      <w:pPr>
        <w:shd w:val="clear" w:color="auto" w:fill="FFFFFF"/>
        <w:spacing w:line="320" w:lineRule="atLeast"/>
        <w:rPr>
          <w:ins w:id="17" w:author="Unknown"/>
          <w:color w:val="444444"/>
          <w:sz w:val="20"/>
          <w:szCs w:val="20"/>
        </w:rPr>
      </w:pPr>
      <w:ins w:id="18" w:author="Unknown">
        <w:r>
          <w:rPr>
            <w:color w:val="444444"/>
            <w:sz w:val="20"/>
            <w:szCs w:val="20"/>
          </w:rPr>
          <w:t>Enter the value of Complex Numbers a, b</w:t>
        </w:r>
      </w:ins>
    </w:p>
    <w:p w:rsidR="00247E26" w:rsidRDefault="00247E26" w:rsidP="00247E26">
      <w:pPr>
        <w:shd w:val="clear" w:color="auto" w:fill="FFFFFF"/>
        <w:spacing w:line="320" w:lineRule="atLeast"/>
        <w:rPr>
          <w:ins w:id="19" w:author="Unknown"/>
          <w:color w:val="444444"/>
          <w:sz w:val="20"/>
          <w:szCs w:val="20"/>
        </w:rPr>
      </w:pPr>
      <w:ins w:id="20" w:author="Unknown">
        <w:r>
          <w:rPr>
            <w:color w:val="444444"/>
            <w:sz w:val="20"/>
            <w:szCs w:val="20"/>
          </w:rPr>
          <w:t>2                  2</w:t>
        </w:r>
      </w:ins>
    </w:p>
    <w:p w:rsidR="00247E26" w:rsidRDefault="00247E26" w:rsidP="00247E26">
      <w:pPr>
        <w:shd w:val="clear" w:color="auto" w:fill="FFFFFF"/>
        <w:spacing w:line="320" w:lineRule="atLeast"/>
        <w:rPr>
          <w:ins w:id="21" w:author="Unknown"/>
          <w:color w:val="444444"/>
          <w:sz w:val="20"/>
          <w:szCs w:val="20"/>
        </w:rPr>
      </w:pPr>
      <w:ins w:id="22" w:author="Unknown">
        <w:r>
          <w:rPr>
            <w:color w:val="444444"/>
            <w:sz w:val="20"/>
            <w:szCs w:val="20"/>
          </w:rPr>
          <w:t>Input Values</w:t>
        </w:r>
      </w:ins>
    </w:p>
    <w:p w:rsidR="00247E26" w:rsidRDefault="00247E26" w:rsidP="00247E26">
      <w:pPr>
        <w:shd w:val="clear" w:color="auto" w:fill="FFFFFF"/>
        <w:spacing w:line="320" w:lineRule="atLeast"/>
        <w:rPr>
          <w:ins w:id="23" w:author="Unknown"/>
          <w:color w:val="444444"/>
          <w:sz w:val="20"/>
          <w:szCs w:val="20"/>
        </w:rPr>
      </w:pPr>
      <w:ins w:id="24" w:author="Unknown">
        <w:r>
          <w:rPr>
            <w:color w:val="444444"/>
            <w:sz w:val="20"/>
            <w:szCs w:val="20"/>
          </w:rPr>
          <w:t>4 + 5i</w:t>
        </w:r>
      </w:ins>
    </w:p>
    <w:p w:rsidR="00247E26" w:rsidRDefault="00247E26" w:rsidP="00247E26">
      <w:pPr>
        <w:shd w:val="clear" w:color="auto" w:fill="FFFFFF"/>
        <w:spacing w:line="320" w:lineRule="atLeast"/>
        <w:rPr>
          <w:ins w:id="25" w:author="Unknown"/>
          <w:color w:val="444444"/>
          <w:sz w:val="20"/>
          <w:szCs w:val="20"/>
        </w:rPr>
      </w:pPr>
      <w:ins w:id="26" w:author="Unknown">
        <w:r>
          <w:rPr>
            <w:color w:val="444444"/>
            <w:sz w:val="20"/>
            <w:szCs w:val="20"/>
          </w:rPr>
          <w:t>2 + 2i</w:t>
        </w:r>
      </w:ins>
    </w:p>
    <w:p w:rsidR="00247E26" w:rsidRDefault="00247E26" w:rsidP="00247E26">
      <w:pPr>
        <w:shd w:val="clear" w:color="auto" w:fill="FFFFFF"/>
        <w:spacing w:line="320" w:lineRule="atLeast"/>
        <w:rPr>
          <w:ins w:id="27" w:author="Unknown"/>
          <w:color w:val="444444"/>
          <w:sz w:val="20"/>
          <w:szCs w:val="20"/>
        </w:rPr>
      </w:pPr>
      <w:ins w:id="28" w:author="Unknown">
        <w:r>
          <w:rPr>
            <w:color w:val="444444"/>
            <w:sz w:val="20"/>
            <w:szCs w:val="20"/>
          </w:rPr>
          <w:t>Result</w:t>
        </w:r>
      </w:ins>
    </w:p>
    <w:p w:rsidR="00247E26" w:rsidRDefault="00247E26" w:rsidP="00247E26">
      <w:pPr>
        <w:shd w:val="clear" w:color="auto" w:fill="FFFFFF"/>
        <w:spacing w:line="320" w:lineRule="atLeast"/>
        <w:rPr>
          <w:ins w:id="29" w:author="Unknown"/>
          <w:color w:val="444444"/>
          <w:sz w:val="20"/>
          <w:szCs w:val="20"/>
        </w:rPr>
      </w:pPr>
      <w:ins w:id="30" w:author="Unknown">
        <w:r>
          <w:rPr>
            <w:color w:val="444444"/>
            <w:sz w:val="20"/>
            <w:szCs w:val="20"/>
          </w:rPr>
          <w:t>6 +   7i</w:t>
        </w:r>
      </w:ins>
    </w:p>
    <w:p w:rsidR="00247E26" w:rsidRDefault="00247E26" w:rsidP="00247E26">
      <w:pPr>
        <w:shd w:val="clear" w:color="auto" w:fill="FFFFFF"/>
        <w:spacing w:line="320" w:lineRule="atLeast"/>
        <w:rPr>
          <w:ins w:id="31" w:author="Unknown"/>
          <w:color w:val="444444"/>
          <w:sz w:val="20"/>
          <w:szCs w:val="20"/>
        </w:rPr>
      </w:pPr>
      <w:ins w:id="32" w:author="Unknown">
        <w:r>
          <w:rPr>
            <w:color w:val="444444"/>
            <w:sz w:val="20"/>
            <w:szCs w:val="20"/>
          </w:rPr>
          <w:t>2 +   3i</w:t>
        </w:r>
      </w:ins>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Constructor Using C++ Programming</w:t>
      </w:r>
    </w:p>
    <w:p w:rsidR="00247E26" w:rsidRDefault="00247E26" w:rsidP="00247E26">
      <w:pPr>
        <w:shd w:val="clear" w:color="auto" w:fill="FFFFFF"/>
        <w:spacing w:line="320" w:lineRule="atLeast"/>
        <w:rPr>
          <w:color w:val="444444"/>
          <w:sz w:val="20"/>
          <w:szCs w:val="20"/>
        </w:rPr>
      </w:pPr>
      <w:r>
        <w:rPr>
          <w:color w:val="444444"/>
          <w:sz w:val="20"/>
          <w:szCs w:val="20"/>
        </w:rPr>
        <w:t>This Example Programs Calculate Prime Number Using Constructor</w:t>
      </w:r>
    </w:p>
    <w:tbl>
      <w:tblPr>
        <w:tblW w:w="12660" w:type="dxa"/>
        <w:tblCellSpacing w:w="0" w:type="dxa"/>
        <w:shd w:val="clear" w:color="auto" w:fill="FFFFFF"/>
        <w:tblCellMar>
          <w:top w:w="15" w:type="dxa"/>
          <w:left w:w="15" w:type="dxa"/>
          <w:bottom w:w="15" w:type="dxa"/>
          <w:right w:w="15" w:type="dxa"/>
        </w:tblCellMar>
        <w:tblLook w:val="04A0"/>
      </w:tblPr>
      <w:tblGrid>
        <w:gridCol w:w="12660"/>
      </w:tblGrid>
      <w:tr w:rsidR="00247E26" w:rsidTr="00247E26">
        <w:trPr>
          <w:tblCellSpacing w:w="0" w:type="dxa"/>
        </w:trPr>
        <w:tc>
          <w:tcPr>
            <w:tcW w:w="0" w:type="auto"/>
            <w:shd w:val="clear" w:color="auto" w:fill="FFFFFF"/>
            <w:tcMar>
              <w:top w:w="150" w:type="dxa"/>
              <w:left w:w="150" w:type="dxa"/>
              <w:bottom w:w="150" w:type="dxa"/>
              <w:right w:w="150" w:type="dxa"/>
            </w:tcMar>
            <w:hideMark/>
          </w:tcPr>
          <w:p w:rsidR="00247E26" w:rsidRDefault="00247E26" w:rsidP="00247E26">
            <w:pPr>
              <w:pStyle w:val="Heading2"/>
              <w:spacing w:line="320" w:lineRule="atLeast"/>
              <w:rPr>
                <w:b w:val="0"/>
                <w:bCs w:val="0"/>
                <w:color w:val="444444"/>
                <w:sz w:val="32"/>
                <w:szCs w:val="32"/>
              </w:rPr>
            </w:pPr>
            <w:r>
              <w:rPr>
                <w:b w:val="0"/>
                <w:bCs w:val="0"/>
                <w:color w:val="444444"/>
                <w:sz w:val="32"/>
                <w:szCs w:val="32"/>
              </w:rPr>
              <w:lastRenderedPageBreak/>
              <w:t>ALGORITHM:</w:t>
            </w:r>
          </w:p>
          <w:p w:rsidR="00247E26" w:rsidRDefault="00247E26" w:rsidP="00247E26">
            <w:pPr>
              <w:spacing w:line="320" w:lineRule="atLeast"/>
              <w:rPr>
                <w:color w:val="444444"/>
                <w:sz w:val="20"/>
                <w:szCs w:val="20"/>
              </w:rPr>
            </w:pPr>
            <w:r>
              <w:rPr>
                <w:color w:val="444444"/>
                <w:sz w:val="20"/>
                <w:szCs w:val="20"/>
              </w:rPr>
              <w:t>STEP 1:  Start the program.</w:t>
            </w:r>
          </w:p>
          <w:p w:rsidR="00247E26" w:rsidRDefault="00247E26" w:rsidP="00247E26">
            <w:pPr>
              <w:spacing w:line="320" w:lineRule="atLeast"/>
              <w:rPr>
                <w:color w:val="444444"/>
                <w:sz w:val="20"/>
                <w:szCs w:val="20"/>
              </w:rPr>
            </w:pPr>
            <w:r>
              <w:rPr>
                <w:color w:val="444444"/>
                <w:sz w:val="20"/>
                <w:szCs w:val="20"/>
              </w:rPr>
              <w:t>STEP 2:  Declare the class as Prime with data members,</w:t>
            </w:r>
          </w:p>
          <w:p w:rsidR="00247E26" w:rsidRDefault="00247E26" w:rsidP="00247E26">
            <w:pPr>
              <w:spacing w:line="320" w:lineRule="atLeast"/>
              <w:rPr>
                <w:color w:val="444444"/>
                <w:sz w:val="20"/>
                <w:szCs w:val="20"/>
              </w:rPr>
            </w:pPr>
            <w:r>
              <w:rPr>
                <w:color w:val="444444"/>
                <w:sz w:val="20"/>
                <w:szCs w:val="20"/>
              </w:rPr>
              <w:t>                  Member functions.</w:t>
            </w:r>
          </w:p>
          <w:p w:rsidR="00247E26" w:rsidRDefault="00247E26" w:rsidP="00247E26">
            <w:pPr>
              <w:spacing w:line="320" w:lineRule="atLeast"/>
              <w:rPr>
                <w:color w:val="444444"/>
                <w:sz w:val="20"/>
                <w:szCs w:val="20"/>
              </w:rPr>
            </w:pPr>
            <w:r>
              <w:rPr>
                <w:color w:val="444444"/>
                <w:sz w:val="20"/>
                <w:szCs w:val="20"/>
              </w:rPr>
              <w:t>STEP 3:  Consider the argument constructor Prime() with integer</w:t>
            </w:r>
          </w:p>
          <w:p w:rsidR="00247E26" w:rsidRDefault="00247E26" w:rsidP="00247E26">
            <w:pPr>
              <w:spacing w:line="320" w:lineRule="atLeast"/>
              <w:rPr>
                <w:color w:val="444444"/>
                <w:sz w:val="20"/>
                <w:szCs w:val="20"/>
              </w:rPr>
            </w:pPr>
            <w:r>
              <w:rPr>
                <w:color w:val="444444"/>
                <w:sz w:val="20"/>
                <w:szCs w:val="20"/>
              </w:rPr>
              <w:t>                  Argument.</w:t>
            </w:r>
          </w:p>
          <w:p w:rsidR="00247E26" w:rsidRDefault="00247E26" w:rsidP="00247E26">
            <w:pPr>
              <w:spacing w:line="320" w:lineRule="atLeast"/>
              <w:rPr>
                <w:color w:val="444444"/>
                <w:sz w:val="20"/>
                <w:szCs w:val="20"/>
              </w:rPr>
            </w:pPr>
            <w:r>
              <w:rPr>
                <w:color w:val="444444"/>
                <w:sz w:val="20"/>
                <w:szCs w:val="20"/>
              </w:rPr>
              <w:t xml:space="preserve">STEP 4:  To cal the function </w:t>
            </w:r>
            <w:proofErr w:type="gramStart"/>
            <w:r>
              <w:rPr>
                <w:color w:val="444444"/>
                <w:sz w:val="20"/>
                <w:szCs w:val="20"/>
              </w:rPr>
              <w:t>calculate(</w:t>
            </w:r>
            <w:proofErr w:type="gramEnd"/>
            <w:r>
              <w:rPr>
                <w:color w:val="444444"/>
                <w:sz w:val="20"/>
                <w:szCs w:val="20"/>
              </w:rPr>
              <w:t>) and do the following steps.</w:t>
            </w:r>
          </w:p>
          <w:p w:rsidR="00247E26" w:rsidRDefault="00247E26" w:rsidP="00247E26">
            <w:pPr>
              <w:spacing w:line="320" w:lineRule="atLeast"/>
              <w:rPr>
                <w:color w:val="444444"/>
                <w:sz w:val="20"/>
                <w:szCs w:val="20"/>
              </w:rPr>
            </w:pPr>
            <w:r>
              <w:rPr>
                <w:color w:val="444444"/>
                <w:sz w:val="20"/>
                <w:szCs w:val="20"/>
              </w:rPr>
              <w:t xml:space="preserve">STEP 5:  For </w:t>
            </w:r>
            <w:proofErr w:type="spellStart"/>
            <w:r>
              <w:rPr>
                <w:color w:val="444444"/>
                <w:sz w:val="20"/>
                <w:szCs w:val="20"/>
              </w:rPr>
              <w:t>i</w:t>
            </w:r>
            <w:proofErr w:type="spellEnd"/>
            <w:r>
              <w:rPr>
                <w:color w:val="444444"/>
                <w:sz w:val="20"/>
                <w:szCs w:val="20"/>
              </w:rPr>
              <w:t>=2 to a/2 do</w:t>
            </w:r>
          </w:p>
          <w:p w:rsidR="00247E26" w:rsidRDefault="00247E26" w:rsidP="00247E26">
            <w:pPr>
              <w:spacing w:line="320" w:lineRule="atLeast"/>
              <w:rPr>
                <w:color w:val="444444"/>
                <w:sz w:val="20"/>
                <w:szCs w:val="20"/>
              </w:rPr>
            </w:pPr>
            <w:r>
              <w:rPr>
                <w:color w:val="444444"/>
                <w:sz w:val="20"/>
                <w:szCs w:val="20"/>
              </w:rPr>
              <w:t xml:space="preserve">STEP 6:  Check if </w:t>
            </w:r>
            <w:proofErr w:type="spellStart"/>
            <w:r>
              <w:rPr>
                <w:color w:val="444444"/>
                <w:sz w:val="20"/>
                <w:szCs w:val="20"/>
              </w:rPr>
              <w:t>a%i</w:t>
            </w:r>
            <w:proofErr w:type="spellEnd"/>
            <w:r>
              <w:rPr>
                <w:color w:val="444444"/>
                <w:sz w:val="20"/>
                <w:szCs w:val="20"/>
              </w:rPr>
              <w:t>==0 then set k=0 and break.</w:t>
            </w:r>
          </w:p>
          <w:p w:rsidR="00247E26" w:rsidRDefault="00247E26" w:rsidP="00247E26">
            <w:pPr>
              <w:spacing w:line="320" w:lineRule="atLeast"/>
              <w:rPr>
                <w:color w:val="444444"/>
                <w:sz w:val="20"/>
                <w:szCs w:val="20"/>
              </w:rPr>
            </w:pPr>
            <w:r>
              <w:rPr>
                <w:color w:val="444444"/>
                <w:sz w:val="20"/>
                <w:szCs w:val="20"/>
              </w:rPr>
              <w:t>STEP 7:  Else set k value as 1.</w:t>
            </w:r>
          </w:p>
          <w:p w:rsidR="00247E26" w:rsidRDefault="00247E26" w:rsidP="00247E26">
            <w:pPr>
              <w:spacing w:line="320" w:lineRule="atLeast"/>
              <w:rPr>
                <w:color w:val="444444"/>
                <w:sz w:val="20"/>
                <w:szCs w:val="20"/>
              </w:rPr>
            </w:pPr>
            <w:r>
              <w:rPr>
                <w:color w:val="444444"/>
                <w:sz w:val="20"/>
                <w:szCs w:val="20"/>
              </w:rPr>
              <w:t xml:space="preserve">STEP 8:  Increment the value </w:t>
            </w:r>
            <w:proofErr w:type="spellStart"/>
            <w:r>
              <w:rPr>
                <w:color w:val="444444"/>
                <w:sz w:val="20"/>
                <w:szCs w:val="20"/>
              </w:rPr>
              <w:t>i</w:t>
            </w:r>
            <w:proofErr w:type="spellEnd"/>
            <w:r>
              <w:rPr>
                <w:color w:val="444444"/>
                <w:sz w:val="20"/>
                <w:szCs w:val="20"/>
              </w:rPr>
              <w:t xml:space="preserve"> as 1.</w:t>
            </w:r>
          </w:p>
          <w:p w:rsidR="00247E26" w:rsidRDefault="00247E26" w:rsidP="00247E26">
            <w:pPr>
              <w:spacing w:line="320" w:lineRule="atLeast"/>
              <w:rPr>
                <w:color w:val="444444"/>
                <w:sz w:val="20"/>
                <w:szCs w:val="20"/>
              </w:rPr>
            </w:pPr>
            <w:r>
              <w:rPr>
                <w:color w:val="444444"/>
                <w:sz w:val="20"/>
                <w:szCs w:val="20"/>
              </w:rPr>
              <w:t>STEP 9:  Check whether the k value is 1 or 0.</w:t>
            </w:r>
          </w:p>
          <w:p w:rsidR="00247E26" w:rsidRDefault="00247E26" w:rsidP="00247E26">
            <w:pPr>
              <w:spacing w:line="320" w:lineRule="atLeast"/>
              <w:rPr>
                <w:color w:val="444444"/>
                <w:sz w:val="20"/>
                <w:szCs w:val="20"/>
              </w:rPr>
            </w:pPr>
            <w:r>
              <w:rPr>
                <w:color w:val="444444"/>
                <w:sz w:val="20"/>
                <w:szCs w:val="20"/>
              </w:rPr>
              <w:t>STEP 10</w:t>
            </w:r>
            <w:proofErr w:type="gramStart"/>
            <w:r>
              <w:rPr>
                <w:color w:val="444444"/>
                <w:sz w:val="20"/>
                <w:szCs w:val="20"/>
              </w:rPr>
              <w:t>:If</w:t>
            </w:r>
            <w:proofErr w:type="gramEnd"/>
            <w:r>
              <w:rPr>
                <w:color w:val="444444"/>
                <w:sz w:val="20"/>
                <w:szCs w:val="20"/>
              </w:rPr>
              <w:t xml:space="preserve"> it is 1 then display the value is a prime number.</w:t>
            </w:r>
          </w:p>
          <w:p w:rsidR="00247E26" w:rsidRDefault="00247E26" w:rsidP="00247E26">
            <w:pPr>
              <w:spacing w:line="320" w:lineRule="atLeast"/>
              <w:rPr>
                <w:color w:val="444444"/>
                <w:sz w:val="20"/>
                <w:szCs w:val="20"/>
              </w:rPr>
            </w:pPr>
            <w:r>
              <w:rPr>
                <w:color w:val="444444"/>
                <w:sz w:val="20"/>
                <w:szCs w:val="20"/>
              </w:rPr>
              <w:t>STEP 11</w:t>
            </w:r>
            <w:proofErr w:type="gramStart"/>
            <w:r>
              <w:rPr>
                <w:color w:val="444444"/>
                <w:sz w:val="20"/>
                <w:szCs w:val="20"/>
              </w:rPr>
              <w:t>:Else</w:t>
            </w:r>
            <w:proofErr w:type="gramEnd"/>
            <w:r>
              <w:rPr>
                <w:color w:val="444444"/>
                <w:sz w:val="20"/>
                <w:szCs w:val="20"/>
              </w:rPr>
              <w:t xml:space="preserve"> display the value is not prime.</w:t>
            </w:r>
          </w:p>
          <w:p w:rsidR="00247E26" w:rsidRDefault="00247E26" w:rsidP="00247E26">
            <w:pPr>
              <w:spacing w:line="320" w:lineRule="atLeast"/>
              <w:rPr>
                <w:color w:val="444444"/>
                <w:sz w:val="20"/>
                <w:szCs w:val="20"/>
              </w:rPr>
            </w:pPr>
            <w:r>
              <w:rPr>
                <w:color w:val="444444"/>
                <w:sz w:val="20"/>
                <w:szCs w:val="20"/>
              </w:rPr>
              <w:t>STEP 12</w:t>
            </w:r>
            <w:proofErr w:type="gramStart"/>
            <w:r>
              <w:rPr>
                <w:color w:val="444444"/>
                <w:sz w:val="20"/>
                <w:szCs w:val="20"/>
              </w:rPr>
              <w:t>:Stop</w:t>
            </w:r>
            <w:proofErr w:type="gramEnd"/>
            <w:r>
              <w:rPr>
                <w:color w:val="444444"/>
                <w:sz w:val="20"/>
                <w:szCs w:val="20"/>
              </w:rPr>
              <w:t xml:space="preserve"> the program.</w:t>
            </w:r>
          </w:p>
        </w:tc>
      </w:tr>
    </w:tbl>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iostream.h</w:t>
      </w:r>
      <w:proofErr w:type="spellEnd"/>
      <w:r w:rsidRPr="00247E26">
        <w:rPr>
          <w:rFonts w:ascii="Courier New" w:eastAsia="Times New Roman" w:hAnsi="Courier New" w:cs="Courier New"/>
          <w:color w:val="006000"/>
          <w:sz w:val="20"/>
        </w:rPr>
        <w:t>&gt;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#include&lt;</w:t>
      </w:r>
      <w:proofErr w:type="spellStart"/>
      <w:r w:rsidRPr="00247E26">
        <w:rPr>
          <w:rFonts w:ascii="Courier New" w:eastAsia="Times New Roman" w:hAnsi="Courier New" w:cs="Courier New"/>
          <w:color w:val="006000"/>
          <w:sz w:val="20"/>
        </w:rPr>
        <w:t>conio.h</w:t>
      </w:r>
      <w:proofErr w:type="spellEnd"/>
      <w:r w:rsidRPr="00247E26">
        <w:rPr>
          <w:rFonts w:ascii="Courier New" w:eastAsia="Times New Roman" w:hAnsi="Courier New" w:cs="Courier New"/>
          <w:color w:val="006000"/>
          <w:sz w:val="20"/>
        </w:rPr>
        <w:t>&gt;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class</w:t>
      </w:r>
      <w:proofErr w:type="gramEnd"/>
      <w:r w:rsidRPr="00247E26">
        <w:rPr>
          <w:rFonts w:ascii="Courier New" w:eastAsia="Times New Roman" w:hAnsi="Courier New" w:cs="Courier New"/>
          <w:color w:val="006000"/>
          <w:sz w:val="20"/>
        </w:rPr>
        <w:t xml:space="preserve"> prime</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a,k,i</w:t>
      </w:r>
      <w:proofErr w:type="spell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public</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prime(</w:t>
      </w:r>
      <w:proofErr w:type="spellStart"/>
      <w:proofErr w:type="gramEnd"/>
      <w:r w:rsidRPr="00247E26">
        <w:rPr>
          <w:rFonts w:ascii="Courier New" w:eastAsia="Times New Roman" w:hAnsi="Courier New" w:cs="Courier New"/>
          <w:color w:val="006000"/>
          <w:sz w:val="20"/>
        </w:rPr>
        <w:t>int</w:t>
      </w:r>
      <w:proofErr w:type="spellEnd"/>
      <w:r w:rsidRPr="00247E26">
        <w:rPr>
          <w:rFonts w:ascii="Courier New" w:eastAsia="Times New Roman" w:hAnsi="Courier New" w:cs="Courier New"/>
          <w:color w:val="006000"/>
          <w:sz w:val="20"/>
        </w:rPr>
        <w:t xml:space="preserve"> x)</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a=x;</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calculate()</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k=1;</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for(</w:t>
      </w:r>
      <w:proofErr w:type="spellStart"/>
      <w:proofErr w:type="gramEnd"/>
      <w:r w:rsidRPr="00247E26">
        <w:rPr>
          <w:rFonts w:ascii="Courier New" w:eastAsia="Times New Roman" w:hAnsi="Courier New" w:cs="Courier New"/>
          <w:color w:val="006000"/>
          <w:sz w:val="20"/>
        </w:rPr>
        <w:t>i</w:t>
      </w:r>
      <w:proofErr w:type="spellEnd"/>
      <w:r w:rsidRPr="00247E26">
        <w:rPr>
          <w:rFonts w:ascii="Courier New" w:eastAsia="Times New Roman" w:hAnsi="Courier New" w:cs="Courier New"/>
          <w:color w:val="006000"/>
          <w:sz w:val="20"/>
        </w:rPr>
        <w:t>=2;i&lt;=a/2;i++)</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lastRenderedPageBreak/>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if(</w:t>
      </w:r>
      <w:proofErr w:type="spellStart"/>
      <w:proofErr w:type="gramEnd"/>
      <w:r w:rsidRPr="00247E26">
        <w:rPr>
          <w:rFonts w:ascii="Courier New" w:eastAsia="Times New Roman" w:hAnsi="Courier New" w:cs="Courier New"/>
          <w:color w:val="006000"/>
          <w:sz w:val="20"/>
        </w:rPr>
        <w:t>a%i</w:t>
      </w:r>
      <w:proofErr w:type="spellEnd"/>
      <w:r w:rsidRPr="00247E26">
        <w:rPr>
          <w:rFonts w:ascii="Courier New" w:eastAsia="Times New Roman" w:hAnsi="Courier New" w:cs="Courier New"/>
          <w:color w:val="006000"/>
          <w:sz w:val="20"/>
        </w:rPr>
        <w:t>==0)</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k=0;</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break</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xml:space="preserve">                     </w:t>
      </w:r>
      <w:proofErr w:type="gramStart"/>
      <w:r w:rsidRPr="00247E26">
        <w:rPr>
          <w:rFonts w:ascii="Courier New" w:eastAsia="Times New Roman" w:hAnsi="Courier New" w:cs="Courier New"/>
          <w:color w:val="006000"/>
          <w:sz w:val="20"/>
        </w:rPr>
        <w:t>else</w:t>
      </w:r>
      <w:proofErr w:type="gramEnd"/>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k=1;</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show()</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if(</w:t>
      </w:r>
      <w:proofErr w:type="gramEnd"/>
      <w:r w:rsidRPr="00247E26">
        <w:rPr>
          <w:rFonts w:ascii="Courier New" w:eastAsia="Times New Roman" w:hAnsi="Courier New" w:cs="Courier New"/>
          <w:color w:val="006000"/>
          <w:sz w:val="20"/>
        </w:rPr>
        <w:t>k==1)</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 “\n\</w:t>
      </w:r>
      <w:proofErr w:type="spellStart"/>
      <w:r w:rsidRPr="00247E26">
        <w:rPr>
          <w:rFonts w:ascii="Courier New" w:eastAsia="Times New Roman" w:hAnsi="Courier New" w:cs="Courier New"/>
          <w:color w:val="006000"/>
          <w:sz w:val="20"/>
        </w:rPr>
        <w:t>tA</w:t>
      </w:r>
      <w:proofErr w:type="spellEnd"/>
      <w:r w:rsidRPr="00247E26">
        <w:rPr>
          <w:rFonts w:ascii="Courier New" w:eastAsia="Times New Roman" w:hAnsi="Courier New" w:cs="Courier New"/>
          <w:color w:val="006000"/>
          <w:sz w:val="20"/>
        </w:rPr>
        <w:t xml:space="preserve"> is prime Number.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else</w:t>
      </w:r>
      <w:proofErr w:type="gramEnd"/>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&lt;&lt;"\n\</w:t>
      </w:r>
      <w:proofErr w:type="spellStart"/>
      <w:r w:rsidRPr="00247E26">
        <w:rPr>
          <w:rFonts w:ascii="Courier New" w:eastAsia="Times New Roman" w:hAnsi="Courier New" w:cs="Courier New"/>
          <w:color w:val="006000"/>
          <w:sz w:val="20"/>
        </w:rPr>
        <w:t>tA</w:t>
      </w:r>
      <w:proofErr w:type="spellEnd"/>
      <w:r w:rsidRPr="00247E26">
        <w:rPr>
          <w:rFonts w:ascii="Courier New" w:eastAsia="Times New Roman" w:hAnsi="Courier New" w:cs="Courier New"/>
          <w:color w:val="006000"/>
          <w:sz w:val="20"/>
        </w:rPr>
        <w:t xml:space="preserve"> is Not prime.";</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proofErr w:type="gramStart"/>
      <w:r w:rsidRPr="00247E26">
        <w:rPr>
          <w:rFonts w:ascii="Courier New" w:eastAsia="Times New Roman" w:hAnsi="Courier New" w:cs="Courier New"/>
          <w:color w:val="006000"/>
          <w:sz w:val="20"/>
        </w:rPr>
        <w:t>void</w:t>
      </w:r>
      <w:proofErr w:type="gramEnd"/>
      <w:r w:rsidRPr="00247E26">
        <w:rPr>
          <w:rFonts w:ascii="Courier New" w:eastAsia="Times New Roman" w:hAnsi="Courier New" w:cs="Courier New"/>
          <w:color w:val="006000"/>
          <w:sz w:val="20"/>
        </w:rPr>
        <w:t xml:space="preserve"> main()</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clrscr</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int</w:t>
      </w:r>
      <w:proofErr w:type="spellEnd"/>
      <w:proofErr w:type="gramEnd"/>
      <w:r w:rsidRPr="00247E26">
        <w:rPr>
          <w:rFonts w:ascii="Courier New" w:eastAsia="Times New Roman" w:hAnsi="Courier New" w:cs="Courier New"/>
          <w:color w:val="006000"/>
          <w:sz w:val="20"/>
        </w:rPr>
        <w:t xml:space="preserve"> a;</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cout</w:t>
      </w:r>
      <w:proofErr w:type="spellEnd"/>
      <w:proofErr w:type="gramEnd"/>
      <w:r w:rsidRPr="00247E26">
        <w:rPr>
          <w:rFonts w:ascii="Courier New" w:eastAsia="Times New Roman" w:hAnsi="Courier New" w:cs="Courier New"/>
          <w:color w:val="006000"/>
          <w:sz w:val="20"/>
        </w:rPr>
        <w:t>&lt;&lt;"\n\</w:t>
      </w:r>
      <w:proofErr w:type="spellStart"/>
      <w:r w:rsidRPr="00247E26">
        <w:rPr>
          <w:rFonts w:ascii="Courier New" w:eastAsia="Times New Roman" w:hAnsi="Courier New" w:cs="Courier New"/>
          <w:color w:val="006000"/>
          <w:sz w:val="20"/>
        </w:rPr>
        <w:t>tEnter</w:t>
      </w:r>
      <w:proofErr w:type="spellEnd"/>
      <w:r w:rsidRPr="00247E26">
        <w:rPr>
          <w:rFonts w:ascii="Courier New" w:eastAsia="Times New Roman" w:hAnsi="Courier New" w:cs="Courier New"/>
          <w:color w:val="006000"/>
          <w:sz w:val="20"/>
        </w:rPr>
        <w:t xml:space="preserve"> the Number:";</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cin</w:t>
      </w:r>
      <w:proofErr w:type="spellEnd"/>
      <w:proofErr w:type="gramEnd"/>
      <w:r w:rsidRPr="00247E26">
        <w:rPr>
          <w:rFonts w:ascii="Courier New" w:eastAsia="Times New Roman" w:hAnsi="Courier New" w:cs="Courier New"/>
          <w:color w:val="006000"/>
          <w:sz w:val="20"/>
        </w:rPr>
        <w:t>&gt;&gt;a;</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gramStart"/>
      <w:r w:rsidRPr="00247E26">
        <w:rPr>
          <w:rFonts w:ascii="Courier New" w:eastAsia="Times New Roman" w:hAnsi="Courier New" w:cs="Courier New"/>
          <w:color w:val="006000"/>
          <w:sz w:val="20"/>
        </w:rPr>
        <w:t>prime</w:t>
      </w:r>
      <w:proofErr w:type="gramEnd"/>
      <w:r w:rsidRPr="00247E26">
        <w:rPr>
          <w:rFonts w:ascii="Courier New" w:eastAsia="Times New Roman" w:hAnsi="Courier New" w:cs="Courier New"/>
          <w:color w:val="006000"/>
          <w:sz w:val="20"/>
        </w:rPr>
        <w:t xml:space="preserve"> </w:t>
      </w:r>
      <w:proofErr w:type="spellStart"/>
      <w:r w:rsidRPr="00247E26">
        <w:rPr>
          <w:rFonts w:ascii="Courier New" w:eastAsia="Times New Roman" w:hAnsi="Courier New" w:cs="Courier New"/>
          <w:color w:val="006000"/>
          <w:sz w:val="20"/>
        </w:rPr>
        <w:t>obj</w:t>
      </w:r>
      <w:proofErr w:type="spellEnd"/>
      <w:r w:rsidRPr="00247E26">
        <w:rPr>
          <w:rFonts w:ascii="Courier New" w:eastAsia="Times New Roman" w:hAnsi="Courier New" w:cs="Courier New"/>
          <w:color w:val="006000"/>
          <w:sz w:val="20"/>
        </w:rPr>
        <w:t>(a);</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obj.calculate</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obj.show</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    </w:t>
      </w:r>
      <w:proofErr w:type="spellStart"/>
      <w:proofErr w:type="gramStart"/>
      <w:r w:rsidRPr="00247E26">
        <w:rPr>
          <w:rFonts w:ascii="Courier New" w:eastAsia="Times New Roman" w:hAnsi="Courier New" w:cs="Courier New"/>
          <w:color w:val="006000"/>
          <w:sz w:val="20"/>
        </w:rPr>
        <w:t>getch</w:t>
      </w:r>
      <w:proofErr w:type="spellEnd"/>
      <w:r w:rsidRPr="00247E26">
        <w:rPr>
          <w:rFonts w:ascii="Courier New" w:eastAsia="Times New Roman" w:hAnsi="Courier New" w:cs="Courier New"/>
          <w:color w:val="006000"/>
          <w:sz w:val="20"/>
        </w:rPr>
        <w:t>(</w:t>
      </w:r>
      <w:proofErr w:type="gramEnd"/>
      <w:r w:rsidRPr="00247E26">
        <w:rPr>
          <w:rFonts w:ascii="Courier New" w:eastAsia="Times New Roman" w:hAnsi="Courier New" w:cs="Courier New"/>
          <w:color w:val="006000"/>
          <w:sz w:val="20"/>
        </w:rPr>
        <w:t>);</w:t>
      </w:r>
    </w:p>
    <w:p w:rsidR="00247E26" w:rsidRPr="00247E26" w:rsidRDefault="00247E26" w:rsidP="00247E26">
      <w:pPr>
        <w:shd w:val="clear" w:color="auto" w:fill="FFFFFF"/>
        <w:spacing w:after="0" w:line="320" w:lineRule="atLeast"/>
        <w:rPr>
          <w:rFonts w:ascii="Times New Roman" w:eastAsia="Times New Roman" w:hAnsi="Times New Roman" w:cs="Times New Roman"/>
          <w:color w:val="444444"/>
          <w:sz w:val="20"/>
          <w:szCs w:val="20"/>
        </w:rPr>
      </w:pPr>
      <w:r w:rsidRPr="00247E26">
        <w:rPr>
          <w:rFonts w:ascii="Courier New" w:eastAsia="Times New Roman" w:hAnsi="Courier New" w:cs="Courier New"/>
          <w:color w:val="006000"/>
          <w:sz w:val="2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Sample Output:</w:t>
      </w:r>
    </w:p>
    <w:p w:rsidR="00247E26" w:rsidRDefault="00247E26" w:rsidP="00247E26">
      <w:pPr>
        <w:shd w:val="clear" w:color="auto" w:fill="FFFFFF"/>
        <w:spacing w:line="320" w:lineRule="atLeast"/>
        <w:rPr>
          <w:color w:val="444444"/>
          <w:sz w:val="20"/>
          <w:szCs w:val="20"/>
        </w:rPr>
      </w:pPr>
      <w:r>
        <w:rPr>
          <w:color w:val="444444"/>
          <w:sz w:val="20"/>
          <w:szCs w:val="20"/>
        </w:rPr>
        <w:t>Enter the number: 7</w:t>
      </w:r>
    </w:p>
    <w:p w:rsidR="00247E26" w:rsidRDefault="00247E26" w:rsidP="00247E26">
      <w:pPr>
        <w:shd w:val="clear" w:color="auto" w:fill="FFFFFF"/>
        <w:spacing w:line="320" w:lineRule="atLeast"/>
        <w:rPr>
          <w:color w:val="444444"/>
          <w:sz w:val="20"/>
          <w:szCs w:val="20"/>
        </w:rPr>
      </w:pPr>
      <w:r>
        <w:rPr>
          <w:color w:val="444444"/>
          <w:sz w:val="20"/>
          <w:szCs w:val="20"/>
        </w:rPr>
        <w:t>Given number is Prime Number</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lastRenderedPageBreak/>
        <w:t>Simple Program for Copy Constructor Using C++ Programming</w:t>
      </w:r>
    </w:p>
    <w:p w:rsidR="00247E26" w:rsidRDefault="00247E26" w:rsidP="00247E26">
      <w:pPr>
        <w:shd w:val="clear" w:color="auto" w:fill="FFFFFF"/>
        <w:spacing w:line="320" w:lineRule="atLeast"/>
        <w:rPr>
          <w:color w:val="444444"/>
          <w:sz w:val="20"/>
          <w:szCs w:val="20"/>
        </w:rPr>
      </w:pPr>
      <w:r>
        <w:rPr>
          <w:color w:val="444444"/>
          <w:sz w:val="20"/>
          <w:szCs w:val="20"/>
        </w:rPr>
        <w:t>To calculate factorial of a given number using copy constructor.</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STEP 2:  Declare the class name as Copy with data members and member functions.</w:t>
      </w:r>
    </w:p>
    <w:p w:rsidR="00247E26" w:rsidRDefault="00247E26" w:rsidP="00247E26">
      <w:pPr>
        <w:shd w:val="clear" w:color="auto" w:fill="FFFFFF"/>
        <w:spacing w:line="320" w:lineRule="atLeast"/>
        <w:rPr>
          <w:color w:val="444444"/>
          <w:sz w:val="20"/>
          <w:szCs w:val="20"/>
        </w:rPr>
      </w:pPr>
      <w:r>
        <w:rPr>
          <w:color w:val="444444"/>
          <w:sz w:val="20"/>
          <w:szCs w:val="20"/>
        </w:rPr>
        <w:t xml:space="preserve">STEP 3:  The constructor </w:t>
      </w:r>
      <w:proofErr w:type="gramStart"/>
      <w:r>
        <w:rPr>
          <w:color w:val="444444"/>
          <w:sz w:val="20"/>
          <w:szCs w:val="20"/>
        </w:rPr>
        <w:t>Copy(</w:t>
      </w:r>
      <w:proofErr w:type="gramEnd"/>
      <w:r>
        <w:rPr>
          <w:color w:val="444444"/>
          <w:sz w:val="20"/>
          <w:szCs w:val="20"/>
        </w:rPr>
        <w:t>) with argument to assign the value.</w:t>
      </w:r>
    </w:p>
    <w:p w:rsidR="00247E26" w:rsidRDefault="00247E26" w:rsidP="00247E26">
      <w:pPr>
        <w:shd w:val="clear" w:color="auto" w:fill="FFFFFF"/>
        <w:spacing w:line="320" w:lineRule="atLeast"/>
        <w:rPr>
          <w:color w:val="444444"/>
          <w:sz w:val="20"/>
          <w:szCs w:val="20"/>
        </w:rPr>
      </w:pPr>
      <w:r>
        <w:rPr>
          <w:color w:val="444444"/>
          <w:sz w:val="20"/>
          <w:szCs w:val="20"/>
        </w:rPr>
        <w:t xml:space="preserve">STEP 4:  To cal the function </w:t>
      </w:r>
      <w:proofErr w:type="gramStart"/>
      <w:r>
        <w:rPr>
          <w:color w:val="444444"/>
          <w:sz w:val="20"/>
          <w:szCs w:val="20"/>
        </w:rPr>
        <w:t>calculate(</w:t>
      </w:r>
      <w:proofErr w:type="gramEnd"/>
      <w:r>
        <w:rPr>
          <w:color w:val="444444"/>
          <w:sz w:val="20"/>
          <w:szCs w:val="20"/>
        </w:rPr>
        <w:t>) do the following steps.</w:t>
      </w:r>
    </w:p>
    <w:p w:rsidR="00247E26" w:rsidRDefault="00247E26" w:rsidP="00247E26">
      <w:pPr>
        <w:shd w:val="clear" w:color="auto" w:fill="FFFFFF"/>
        <w:spacing w:line="320" w:lineRule="atLeast"/>
        <w:rPr>
          <w:color w:val="444444"/>
          <w:sz w:val="20"/>
          <w:szCs w:val="20"/>
        </w:rPr>
      </w:pPr>
      <w:r>
        <w:rPr>
          <w:color w:val="444444"/>
          <w:sz w:val="20"/>
          <w:szCs w:val="20"/>
        </w:rPr>
        <w:t xml:space="preserve">STEP 5:   For </w:t>
      </w:r>
      <w:proofErr w:type="spellStart"/>
      <w:r>
        <w:rPr>
          <w:color w:val="444444"/>
          <w:sz w:val="20"/>
          <w:szCs w:val="20"/>
        </w:rPr>
        <w:t>i</w:t>
      </w:r>
      <w:proofErr w:type="spellEnd"/>
      <w:r>
        <w:rPr>
          <w:color w:val="444444"/>
          <w:sz w:val="20"/>
          <w:szCs w:val="20"/>
        </w:rPr>
        <w:t xml:space="preserve">=1 to </w:t>
      </w:r>
      <w:proofErr w:type="spellStart"/>
      <w:r>
        <w:rPr>
          <w:color w:val="444444"/>
          <w:sz w:val="20"/>
          <w:szCs w:val="20"/>
        </w:rPr>
        <w:t>var</w:t>
      </w:r>
      <w:proofErr w:type="spellEnd"/>
      <w:r>
        <w:rPr>
          <w:color w:val="444444"/>
          <w:sz w:val="20"/>
          <w:szCs w:val="20"/>
        </w:rPr>
        <w:t xml:space="preserve"> do</w:t>
      </w:r>
    </w:p>
    <w:p w:rsidR="00247E26" w:rsidRDefault="00247E26" w:rsidP="00247E26">
      <w:pPr>
        <w:shd w:val="clear" w:color="auto" w:fill="FFFFFF"/>
        <w:spacing w:line="320" w:lineRule="atLeast"/>
        <w:rPr>
          <w:color w:val="444444"/>
          <w:sz w:val="20"/>
          <w:szCs w:val="20"/>
        </w:rPr>
      </w:pPr>
      <w:r>
        <w:rPr>
          <w:color w:val="444444"/>
          <w:sz w:val="20"/>
          <w:szCs w:val="20"/>
        </w:rPr>
        <w:t>STEP 6:   Calculate fact*</w:t>
      </w:r>
      <w:proofErr w:type="spellStart"/>
      <w:r>
        <w:rPr>
          <w:color w:val="444444"/>
          <w:sz w:val="20"/>
          <w:szCs w:val="20"/>
        </w:rPr>
        <w:t>i</w:t>
      </w:r>
      <w:proofErr w:type="spellEnd"/>
      <w:r>
        <w:rPr>
          <w:color w:val="444444"/>
          <w:sz w:val="20"/>
          <w:szCs w:val="20"/>
        </w:rPr>
        <w:t xml:space="preserve"> to assign to fact.</w:t>
      </w:r>
    </w:p>
    <w:p w:rsidR="00247E26" w:rsidRDefault="00247E26" w:rsidP="00247E26">
      <w:pPr>
        <w:shd w:val="clear" w:color="auto" w:fill="FFFFFF"/>
        <w:spacing w:line="320" w:lineRule="atLeast"/>
        <w:rPr>
          <w:color w:val="444444"/>
          <w:sz w:val="20"/>
          <w:szCs w:val="20"/>
        </w:rPr>
      </w:pPr>
      <w:r>
        <w:rPr>
          <w:color w:val="444444"/>
          <w:sz w:val="20"/>
          <w:szCs w:val="20"/>
        </w:rPr>
        <w:t>STEP 7:   Increment the value as 1.</w:t>
      </w:r>
    </w:p>
    <w:p w:rsidR="00247E26" w:rsidRDefault="00247E26" w:rsidP="00247E26">
      <w:pPr>
        <w:shd w:val="clear" w:color="auto" w:fill="FFFFFF"/>
        <w:spacing w:line="320" w:lineRule="atLeast"/>
        <w:rPr>
          <w:color w:val="444444"/>
          <w:sz w:val="20"/>
          <w:szCs w:val="20"/>
        </w:rPr>
      </w:pPr>
      <w:r>
        <w:rPr>
          <w:color w:val="444444"/>
          <w:sz w:val="20"/>
          <w:szCs w:val="20"/>
        </w:rPr>
        <w:t>STEP 8:   Return the value fact.</w:t>
      </w:r>
    </w:p>
    <w:p w:rsidR="00247E26" w:rsidRDefault="00247E26" w:rsidP="00247E26">
      <w:pPr>
        <w:shd w:val="clear" w:color="auto" w:fill="FFFFFF"/>
        <w:spacing w:line="320" w:lineRule="atLeast"/>
        <w:rPr>
          <w:color w:val="444444"/>
          <w:sz w:val="20"/>
          <w:szCs w:val="20"/>
        </w:rPr>
      </w:pPr>
      <w:r>
        <w:rPr>
          <w:color w:val="444444"/>
          <w:sz w:val="20"/>
          <w:szCs w:val="20"/>
        </w:rPr>
        <w:t>STEP 9:   Print the result.</w:t>
      </w:r>
    </w:p>
    <w:p w:rsidR="00247E26" w:rsidRDefault="00247E26" w:rsidP="00247E26">
      <w:pPr>
        <w:shd w:val="clear" w:color="auto" w:fill="FFFFFF"/>
        <w:spacing w:line="320" w:lineRule="atLeast"/>
        <w:rPr>
          <w:color w:val="444444"/>
          <w:sz w:val="20"/>
          <w:szCs w:val="20"/>
        </w:rPr>
      </w:pPr>
      <w:r>
        <w:rPr>
          <w:color w:val="444444"/>
          <w:sz w:val="20"/>
          <w:szCs w:val="20"/>
        </w:rPr>
        <w:t>STEP 10: Stop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copy</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var,fact</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copy(</w:t>
      </w:r>
      <w:proofErr w:type="spellStart"/>
      <w:proofErr w:type="gramEnd"/>
      <w:r>
        <w:rPr>
          <w:rStyle w:val="HTMLCode"/>
          <w:rFonts w:eastAsiaTheme="minorHAnsi"/>
          <w:color w:val="006000"/>
        </w:rPr>
        <w:t>int</w:t>
      </w:r>
      <w:proofErr w:type="spellEnd"/>
      <w:r>
        <w:rPr>
          <w:rStyle w:val="HTMLCode"/>
          <w:rFonts w:eastAsiaTheme="minorHAnsi"/>
          <w:color w:val="006000"/>
        </w:rPr>
        <w:t xml:space="preserve"> temp)</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var</w:t>
      </w:r>
      <w:proofErr w:type="spellEnd"/>
      <w:proofErr w:type="gramEnd"/>
      <w:r>
        <w:rPr>
          <w:rStyle w:val="HTMLCode"/>
          <w:rFonts w:eastAsiaTheme="minorHAnsi"/>
          <w:color w:val="006000"/>
        </w:rPr>
        <w:t xml:space="preserve"> = temp;</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double</w:t>
      </w:r>
      <w:proofErr w:type="gramEnd"/>
      <w:r>
        <w:rPr>
          <w:rStyle w:val="HTMLCode"/>
          <w:rFonts w:eastAsiaTheme="minorHAnsi"/>
          <w:color w:val="006000"/>
        </w:rPr>
        <w:t xml:space="preserve"> calculate()</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fact=</w:t>
      </w:r>
      <w:proofErr w:type="gramEnd"/>
      <w:r>
        <w:rPr>
          <w:rStyle w:val="HTMLCode"/>
          <w:rFonts w:eastAsiaTheme="minorHAnsi"/>
          <w:color w:val="006000"/>
        </w:rPr>
        <w:t>1;</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for(</w:t>
      </w:r>
      <w:proofErr w:type="spellStart"/>
      <w:proofErr w:type="gramEnd"/>
      <w:r>
        <w:rPr>
          <w:rStyle w:val="HTMLCode"/>
          <w:rFonts w:eastAsiaTheme="minorHAnsi"/>
          <w:color w:val="006000"/>
        </w:rPr>
        <w:t>int</w:t>
      </w:r>
      <w:proofErr w:type="spellEnd"/>
      <w:r>
        <w:rPr>
          <w:rStyle w:val="HTMLCode"/>
          <w:rFonts w:eastAsiaTheme="minorHAnsi"/>
          <w:color w:val="006000"/>
        </w:rPr>
        <w:t xml:space="preserve"> </w:t>
      </w:r>
      <w:proofErr w:type="spellStart"/>
      <w:r>
        <w:rPr>
          <w:rStyle w:val="HTMLCode"/>
          <w:rFonts w:eastAsiaTheme="minorHAnsi"/>
          <w:color w:val="006000"/>
        </w:rPr>
        <w:t>i</w:t>
      </w:r>
      <w:proofErr w:type="spellEnd"/>
      <w:r>
        <w:rPr>
          <w:rStyle w:val="HTMLCode"/>
          <w:rFonts w:eastAsiaTheme="minorHAnsi"/>
          <w:color w:val="006000"/>
        </w:rPr>
        <w:t>=1;i&lt;=</w:t>
      </w:r>
      <w:proofErr w:type="spellStart"/>
      <w:r>
        <w:rPr>
          <w:rStyle w:val="HTMLCode"/>
          <w:rFonts w:eastAsiaTheme="minorHAnsi"/>
          <w:color w:val="006000"/>
        </w:rPr>
        <w:t>var;i</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fact</w:t>
      </w:r>
      <w:proofErr w:type="gramEnd"/>
      <w:r>
        <w:rPr>
          <w:rStyle w:val="HTMLCode"/>
          <w:rFonts w:eastAsiaTheme="minorHAnsi"/>
          <w:color w:val="006000"/>
        </w:rPr>
        <w:t xml:space="preserve"> = fact * </w:t>
      </w:r>
      <w:proofErr w:type="spellStart"/>
      <w:r>
        <w:rPr>
          <w:rStyle w:val="HTMLCode"/>
          <w:rFonts w:eastAsiaTheme="minorHAnsi"/>
          <w:color w:val="006000"/>
        </w:rPr>
        <w:t>i</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 xml:space="preserve"> fact;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tEnter</w:t>
      </w:r>
      <w:proofErr w:type="spellEnd"/>
      <w:r>
        <w:rPr>
          <w:rStyle w:val="HTMLCode"/>
          <w:rFonts w:eastAsiaTheme="minorHAnsi"/>
          <w:color w:val="006000"/>
        </w:rPr>
        <w:t xml:space="preserve"> the Number :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copy</w:t>
      </w:r>
      <w:proofErr w:type="gramEnd"/>
      <w:r>
        <w:rPr>
          <w:rStyle w:val="HTMLCode"/>
          <w:rFonts w:eastAsiaTheme="minorHAnsi"/>
          <w:color w:val="006000"/>
        </w:rPr>
        <w:t xml:space="preserve"> </w:t>
      </w:r>
      <w:proofErr w:type="spellStart"/>
      <w:r>
        <w:rPr>
          <w:rStyle w:val="HTMLCode"/>
          <w:rFonts w:eastAsiaTheme="minorHAnsi"/>
          <w:color w:val="006000"/>
        </w:rPr>
        <w:t>obj</w:t>
      </w:r>
      <w:proofErr w:type="spellEnd"/>
      <w:r>
        <w:rPr>
          <w:rStyle w:val="HTMLCode"/>
          <w:rFonts w:eastAsiaTheme="minorHAnsi"/>
          <w:color w:val="006000"/>
        </w:rPr>
        <w:t>(n);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copy</w:t>
      </w:r>
      <w:proofErr w:type="gramEnd"/>
      <w:r>
        <w:rPr>
          <w:rStyle w:val="HTMLCode"/>
          <w:rFonts w:eastAsiaTheme="minorHAnsi"/>
          <w:color w:val="006000"/>
        </w:rPr>
        <w:t xml:space="preserve"> </w:t>
      </w:r>
      <w:proofErr w:type="spellStart"/>
      <w:r>
        <w:rPr>
          <w:rStyle w:val="HTMLCode"/>
          <w:rFonts w:eastAsiaTheme="minorHAnsi"/>
          <w:color w:val="006000"/>
        </w:rPr>
        <w:t>cpy</w:t>
      </w:r>
      <w:proofErr w:type="spellEnd"/>
      <w:r>
        <w:rPr>
          <w:rStyle w:val="HTMLCode"/>
          <w:rFonts w:eastAsiaTheme="minorHAnsi"/>
          <w:color w:val="006000"/>
        </w:rPr>
        <w:t>=</w:t>
      </w:r>
      <w:proofErr w:type="spellStart"/>
      <w:r>
        <w:rPr>
          <w:rStyle w:val="HTMLCode"/>
          <w:rFonts w:eastAsiaTheme="minorHAnsi"/>
          <w:color w:val="006000"/>
        </w:rPr>
        <w:t>obj</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&lt;&lt;"\n\t"&lt;&lt;n&lt;&lt;" Factorial is:"&lt;&lt;</w:t>
      </w:r>
      <w:proofErr w:type="spellStart"/>
      <w:r>
        <w:rPr>
          <w:rStyle w:val="HTMLCode"/>
          <w:rFonts w:eastAsiaTheme="minorHAnsi"/>
          <w:color w:val="006000"/>
        </w:rPr>
        <w:t>obj.calculate</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&lt;&lt;"\n\t"&lt;&lt;n&lt;&lt;" Factorial is:"&lt;&lt;</w:t>
      </w:r>
      <w:proofErr w:type="spellStart"/>
      <w:r>
        <w:rPr>
          <w:rStyle w:val="HTMLCode"/>
          <w:rFonts w:eastAsiaTheme="minorHAnsi"/>
          <w:color w:val="006000"/>
        </w:rPr>
        <w:t>cpy.calculate</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r>
        <w:rPr>
          <w:rStyle w:val="apple-converted-space"/>
          <w:color w:val="444444"/>
          <w:sz w:val="20"/>
          <w:szCs w:val="20"/>
        </w:rPr>
        <w:t> </w:t>
      </w:r>
      <w:r>
        <w:rPr>
          <w:color w:val="444444"/>
          <w:sz w:val="20"/>
          <w:szCs w:val="20"/>
        </w:rPr>
        <w:t>                                                </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lastRenderedPageBreak/>
        <w:t>Output:</w:t>
      </w:r>
    </w:p>
    <w:p w:rsidR="00247E26" w:rsidRDefault="00247E26" w:rsidP="00247E26">
      <w:pPr>
        <w:shd w:val="clear" w:color="auto" w:fill="FFFFFF"/>
        <w:spacing w:line="320" w:lineRule="atLeast"/>
        <w:rPr>
          <w:color w:val="444444"/>
          <w:sz w:val="20"/>
          <w:szCs w:val="20"/>
        </w:rPr>
      </w:pPr>
      <w:r>
        <w:rPr>
          <w:color w:val="444444"/>
          <w:sz w:val="20"/>
          <w:szCs w:val="20"/>
        </w:rPr>
        <w:t>Enter the Number: 5</w:t>
      </w:r>
    </w:p>
    <w:p w:rsidR="00247E26" w:rsidRDefault="00247E26" w:rsidP="00247E26">
      <w:pPr>
        <w:shd w:val="clear" w:color="auto" w:fill="FFFFFF"/>
        <w:spacing w:line="320" w:lineRule="atLeast"/>
        <w:rPr>
          <w:color w:val="444444"/>
          <w:sz w:val="20"/>
          <w:szCs w:val="20"/>
        </w:rPr>
      </w:pPr>
      <w:r>
        <w:rPr>
          <w:color w:val="444444"/>
          <w:sz w:val="20"/>
          <w:szCs w:val="20"/>
        </w:rPr>
        <w:t>Factorial is: 120</w:t>
      </w:r>
    </w:p>
    <w:p w:rsidR="00247E26" w:rsidRDefault="00247E26" w:rsidP="00247E26">
      <w:pPr>
        <w:shd w:val="clear" w:color="auto" w:fill="FFFFFF"/>
        <w:spacing w:line="320" w:lineRule="atLeast"/>
        <w:rPr>
          <w:color w:val="444444"/>
          <w:sz w:val="20"/>
          <w:szCs w:val="20"/>
        </w:rPr>
      </w:pPr>
      <w:r>
        <w:rPr>
          <w:color w:val="444444"/>
          <w:sz w:val="20"/>
          <w:szCs w:val="20"/>
        </w:rPr>
        <w:t>Factorial is: 120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Exception Handling Divide by zero Using C++ Programming</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 xml:space="preserve">Step 2: Declare the variables </w:t>
      </w:r>
      <w:proofErr w:type="spellStart"/>
      <w:r>
        <w:rPr>
          <w:color w:val="444444"/>
          <w:sz w:val="20"/>
          <w:szCs w:val="20"/>
        </w:rPr>
        <w:t>a</w:t>
      </w:r>
      <w:proofErr w:type="gramStart"/>
      <w:r>
        <w:rPr>
          <w:color w:val="444444"/>
          <w:sz w:val="20"/>
          <w:szCs w:val="20"/>
        </w:rPr>
        <w:t>,b,c</w:t>
      </w:r>
      <w:proofErr w:type="spellEnd"/>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 xml:space="preserve">Step 3: Read the values </w:t>
      </w:r>
      <w:proofErr w:type="spellStart"/>
      <w:r>
        <w:rPr>
          <w:color w:val="444444"/>
          <w:sz w:val="20"/>
          <w:szCs w:val="20"/>
        </w:rPr>
        <w:t>a</w:t>
      </w:r>
      <w:proofErr w:type="gramStart"/>
      <w:r>
        <w:rPr>
          <w:color w:val="444444"/>
          <w:sz w:val="20"/>
          <w:szCs w:val="20"/>
        </w:rPr>
        <w:t>,b,c</w:t>
      </w:r>
      <w:proofErr w:type="spellEnd"/>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Step 4: Inside the try block check the condition.</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a</w:t>
      </w:r>
      <w:proofErr w:type="gramEnd"/>
      <w:r>
        <w:rPr>
          <w:color w:val="444444"/>
          <w:sz w:val="20"/>
          <w:szCs w:val="20"/>
        </w:rPr>
        <w:t>. if(a-b!=0) then calculate the value of d and display.</w:t>
      </w:r>
    </w:p>
    <w:p w:rsidR="00247E26" w:rsidRDefault="00247E26" w:rsidP="00247E26">
      <w:pPr>
        <w:shd w:val="clear" w:color="auto" w:fill="FFFFFF"/>
        <w:spacing w:line="320" w:lineRule="atLeast"/>
        <w:rPr>
          <w:color w:val="444444"/>
          <w:sz w:val="20"/>
          <w:szCs w:val="20"/>
        </w:rPr>
      </w:pPr>
      <w:r>
        <w:rPr>
          <w:color w:val="444444"/>
          <w:sz w:val="20"/>
          <w:szCs w:val="20"/>
        </w:rPr>
        <w:t>            </w:t>
      </w:r>
      <w:proofErr w:type="gramStart"/>
      <w:r>
        <w:rPr>
          <w:color w:val="444444"/>
          <w:sz w:val="20"/>
          <w:szCs w:val="20"/>
        </w:rPr>
        <w:t>b</w:t>
      </w:r>
      <w:proofErr w:type="gramEnd"/>
      <w:r>
        <w:rPr>
          <w:color w:val="444444"/>
          <w:sz w:val="20"/>
          <w:szCs w:val="20"/>
        </w:rPr>
        <w:t>. otherwise throw the exception.</w:t>
      </w:r>
    </w:p>
    <w:p w:rsidR="00247E26" w:rsidRDefault="00247E26" w:rsidP="00247E26">
      <w:pPr>
        <w:shd w:val="clear" w:color="auto" w:fill="FFFFFF"/>
        <w:spacing w:line="320" w:lineRule="atLeast"/>
        <w:rPr>
          <w:color w:val="444444"/>
          <w:sz w:val="20"/>
          <w:szCs w:val="20"/>
        </w:rPr>
      </w:pPr>
      <w:r>
        <w:rPr>
          <w:color w:val="444444"/>
          <w:sz w:val="20"/>
          <w:szCs w:val="20"/>
        </w:rPr>
        <w:t>Step 5: Catch the exception and display the appropriate message.</w:t>
      </w:r>
    </w:p>
    <w:p w:rsidR="00247E26" w:rsidRDefault="00247E26" w:rsidP="00247E26">
      <w:pPr>
        <w:shd w:val="clear" w:color="auto" w:fill="FFFFFF"/>
        <w:spacing w:line="320" w:lineRule="atLeast"/>
        <w:rPr>
          <w:color w:val="444444"/>
          <w:sz w:val="20"/>
          <w:szCs w:val="20"/>
        </w:rPr>
      </w:pPr>
      <w:r>
        <w:rPr>
          <w:color w:val="444444"/>
          <w:sz w:val="20"/>
          <w:szCs w:val="20"/>
        </w:rPr>
        <w:t>Step 6: Stop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a,b,c</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float  d</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value of a:";</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&gt;&gt;a;</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value of 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value of c:";</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&gt;&gt;c;</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try</w:t>
      </w:r>
      <w:proofErr w:type="gramEnd"/>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if(</w:t>
      </w:r>
      <w:proofErr w:type="gramEnd"/>
      <w:r>
        <w:rPr>
          <w:rStyle w:val="HTMLCode"/>
          <w:rFonts w:eastAsiaTheme="minorHAnsi"/>
          <w:color w:val="006000"/>
        </w:rPr>
        <w:t>(a-b)!=0)</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d=c</w:t>
      </w:r>
      <w:proofErr w:type="gramStart"/>
      <w:r>
        <w:rPr>
          <w:rStyle w:val="HTMLCode"/>
          <w:rFonts w:eastAsiaTheme="minorHAnsi"/>
          <w:color w:val="006000"/>
        </w:rPr>
        <w:t>/(</w:t>
      </w:r>
      <w:proofErr w:type="gramEnd"/>
      <w:r>
        <w:rPr>
          <w:rStyle w:val="HTMLCode"/>
          <w:rFonts w:eastAsiaTheme="minorHAnsi"/>
          <w:color w:val="006000"/>
        </w:rPr>
        <w:t>a-b);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&lt;&lt;"Result is:"&lt;&lt;d;</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else</w:t>
      </w:r>
      <w:proofErr w:type="gramEnd"/>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throw(</w:t>
      </w:r>
      <w:proofErr w:type="gramEnd"/>
      <w:r>
        <w:rPr>
          <w:rStyle w:val="HTMLCode"/>
          <w:rFonts w:eastAsiaTheme="minorHAnsi"/>
          <w:color w:val="006000"/>
        </w:rPr>
        <w:t>a-b);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catch(</w:t>
      </w:r>
      <w:proofErr w:type="spellStart"/>
      <w:proofErr w:type="gramEnd"/>
      <w:r>
        <w:rPr>
          <w:rStyle w:val="HTMLCode"/>
          <w:rFonts w:eastAsiaTheme="minorHAnsi"/>
          <w:color w:val="006000"/>
        </w:rPr>
        <w:t>int</w:t>
      </w:r>
      <w:proofErr w:type="spellEnd"/>
      <w:r>
        <w:rPr>
          <w:rStyle w:val="HTMLCode"/>
          <w:rFonts w:eastAsiaTheme="minorHAnsi"/>
          <w:color w:val="006000"/>
        </w:rPr>
        <w:t xml:space="preserve"> </w:t>
      </w:r>
      <w:proofErr w:type="spellStart"/>
      <w:r>
        <w:rPr>
          <w:rStyle w:val="HTMLCode"/>
          <w:rFonts w:eastAsiaTheme="minorHAnsi"/>
          <w:color w:val="006000"/>
        </w:rPr>
        <w:t>i</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&lt;&lt;"Answer is infinite because a-b is:"&lt;&lt;</w:t>
      </w:r>
      <w:proofErr w:type="spellStart"/>
      <w:r>
        <w:rPr>
          <w:rStyle w:val="HTMLCode"/>
          <w:rFonts w:eastAsiaTheme="minorHAnsi"/>
          <w:color w:val="006000"/>
        </w:rPr>
        <w:t>i</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lastRenderedPageBreak/>
        <w:t>Output:</w:t>
      </w:r>
    </w:p>
    <w:p w:rsidR="00247E26" w:rsidRDefault="00247E26" w:rsidP="00247E26">
      <w:pPr>
        <w:shd w:val="clear" w:color="auto" w:fill="FFFFFF"/>
        <w:spacing w:line="320" w:lineRule="atLeast"/>
        <w:rPr>
          <w:color w:val="444444"/>
          <w:sz w:val="20"/>
          <w:szCs w:val="20"/>
        </w:rPr>
      </w:pPr>
      <w:r>
        <w:rPr>
          <w:color w:val="444444"/>
          <w:sz w:val="20"/>
          <w:szCs w:val="20"/>
        </w:rPr>
        <w:t>              Enter the value for a: 20</w:t>
      </w:r>
    </w:p>
    <w:p w:rsidR="00247E26" w:rsidRDefault="00247E26" w:rsidP="00247E26">
      <w:pPr>
        <w:shd w:val="clear" w:color="auto" w:fill="FFFFFF"/>
        <w:spacing w:line="320" w:lineRule="atLeast"/>
        <w:rPr>
          <w:color w:val="444444"/>
          <w:sz w:val="20"/>
          <w:szCs w:val="20"/>
        </w:rPr>
      </w:pPr>
      <w:r>
        <w:rPr>
          <w:color w:val="444444"/>
          <w:sz w:val="20"/>
          <w:szCs w:val="20"/>
        </w:rPr>
        <w:t>              Enter the value for b: 20</w:t>
      </w:r>
    </w:p>
    <w:p w:rsidR="00247E26" w:rsidRDefault="00247E26" w:rsidP="00247E26">
      <w:pPr>
        <w:shd w:val="clear" w:color="auto" w:fill="FFFFFF"/>
        <w:spacing w:line="320" w:lineRule="atLeast"/>
        <w:rPr>
          <w:color w:val="444444"/>
          <w:sz w:val="20"/>
          <w:szCs w:val="20"/>
        </w:rPr>
      </w:pPr>
      <w:r>
        <w:rPr>
          <w:color w:val="444444"/>
          <w:sz w:val="20"/>
          <w:szCs w:val="20"/>
        </w:rPr>
        <w:t>              Enter the value for c: 40</w:t>
      </w:r>
    </w:p>
    <w:p w:rsidR="00247E26" w:rsidRDefault="00247E26" w:rsidP="00247E26">
      <w:pPr>
        <w:shd w:val="clear" w:color="auto" w:fill="FFFFFF"/>
        <w:spacing w:line="320" w:lineRule="atLeast"/>
        <w:rPr>
          <w:color w:val="444444"/>
          <w:sz w:val="20"/>
          <w:szCs w:val="20"/>
        </w:rPr>
      </w:pPr>
      <w:r>
        <w:rPr>
          <w:color w:val="444444"/>
          <w:sz w:val="20"/>
          <w:szCs w:val="20"/>
        </w:rPr>
        <w:t>             </w:t>
      </w:r>
    </w:p>
    <w:p w:rsidR="00247E26" w:rsidRDefault="00247E26" w:rsidP="00247E26">
      <w:pPr>
        <w:shd w:val="clear" w:color="auto" w:fill="FFFFFF"/>
        <w:spacing w:line="320" w:lineRule="atLeast"/>
        <w:rPr>
          <w:color w:val="444444"/>
          <w:sz w:val="20"/>
          <w:szCs w:val="20"/>
        </w:rPr>
      </w:pPr>
      <w:r>
        <w:rPr>
          <w:color w:val="444444"/>
          <w:sz w:val="20"/>
          <w:szCs w:val="20"/>
        </w:rPr>
        <w:t>              Answer is infinite because a-b is: 0</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Exception Handling with Multiple Catch Using C++ Programming</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To perform exception handling with multiple catch.</w:t>
      </w:r>
      <w:proofErr w:type="gramEnd"/>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 xml:space="preserve">Step 2: Declare and define the function </w:t>
      </w:r>
      <w:proofErr w:type="gramStart"/>
      <w:r>
        <w:rPr>
          <w:color w:val="444444"/>
          <w:sz w:val="20"/>
          <w:szCs w:val="20"/>
        </w:rPr>
        <w:t>test(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Step 3: Within the try block check whether the value is greater than zero or not.</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a</w:t>
      </w:r>
      <w:proofErr w:type="gramEnd"/>
      <w:r>
        <w:rPr>
          <w:color w:val="444444"/>
          <w:sz w:val="20"/>
          <w:szCs w:val="20"/>
        </w:rPr>
        <w:t>.    if  the value greater than zero throw the value and catch the corresponding exception.</w:t>
      </w:r>
    </w:p>
    <w:p w:rsidR="00247E26" w:rsidRDefault="00247E26" w:rsidP="00247E26">
      <w:pPr>
        <w:shd w:val="clear" w:color="auto" w:fill="FFFFFF"/>
        <w:spacing w:line="320" w:lineRule="atLeast"/>
        <w:rPr>
          <w:color w:val="444444"/>
          <w:sz w:val="20"/>
          <w:szCs w:val="20"/>
        </w:rPr>
      </w:pPr>
      <w:r>
        <w:rPr>
          <w:color w:val="444444"/>
          <w:sz w:val="20"/>
          <w:szCs w:val="20"/>
        </w:rPr>
        <w:t>b.    Otherwise throw the character and catch the corresponding exception.</w:t>
      </w:r>
    </w:p>
    <w:p w:rsidR="00247E26" w:rsidRDefault="00247E26" w:rsidP="00247E26">
      <w:pPr>
        <w:shd w:val="clear" w:color="auto" w:fill="FFFFFF"/>
        <w:spacing w:line="320" w:lineRule="atLeast"/>
        <w:rPr>
          <w:color w:val="444444"/>
          <w:sz w:val="20"/>
          <w:szCs w:val="20"/>
        </w:rPr>
      </w:pPr>
      <w:r>
        <w:rPr>
          <w:color w:val="444444"/>
          <w:sz w:val="20"/>
          <w:szCs w:val="20"/>
        </w:rPr>
        <w:t xml:space="preserve">Step 4: Read the integer and character values for the function </w:t>
      </w:r>
      <w:proofErr w:type="gramStart"/>
      <w:r>
        <w:rPr>
          <w:color w:val="444444"/>
          <w:sz w:val="20"/>
          <w:szCs w:val="20"/>
        </w:rPr>
        <w:t>test(</w:t>
      </w:r>
      <w:proofErr w:type="gramEnd"/>
      <w:r>
        <w:rPr>
          <w:color w:val="444444"/>
          <w:sz w:val="20"/>
          <w:szCs w:val="20"/>
        </w:rPr>
        <w:t>).</w:t>
      </w:r>
    </w:p>
    <w:p w:rsidR="00247E26" w:rsidRDefault="00247E26" w:rsidP="00247E26">
      <w:pPr>
        <w:shd w:val="clear" w:color="auto" w:fill="FFFFFF"/>
        <w:spacing w:line="320" w:lineRule="atLeast"/>
        <w:rPr>
          <w:color w:val="444444"/>
          <w:sz w:val="20"/>
          <w:szCs w:val="20"/>
        </w:rPr>
      </w:pPr>
      <w:r>
        <w:rPr>
          <w:color w:val="444444"/>
          <w:sz w:val="20"/>
          <w:szCs w:val="20"/>
        </w:rPr>
        <w:t>Step 5: Stop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test(</w:t>
      </w:r>
      <w:proofErr w:type="spellStart"/>
      <w:r>
        <w:rPr>
          <w:rStyle w:val="HTMLCode"/>
          <w:rFonts w:eastAsiaTheme="minorHAnsi"/>
          <w:color w:val="006000"/>
        </w:rPr>
        <w:t>int</w:t>
      </w:r>
      <w:proofErr w:type="spellEnd"/>
      <w:r>
        <w:rPr>
          <w:rStyle w:val="HTMLCode"/>
          <w:rFonts w:eastAsiaTheme="minorHAnsi"/>
          <w:color w:val="006000"/>
        </w:rPr>
        <w:t xml:space="preserve"> 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try</w:t>
      </w:r>
      <w:proofErr w:type="gramEnd"/>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if(</w:t>
      </w:r>
      <w:proofErr w:type="gramEnd"/>
      <w:r>
        <w:rPr>
          <w:rStyle w:val="HTMLCode"/>
          <w:rFonts w:eastAsiaTheme="minorHAnsi"/>
          <w:color w:val="006000"/>
        </w:rPr>
        <w:t>x&gt;0)</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 xml:space="preserve">                 </w:t>
      </w:r>
      <w:proofErr w:type="gramStart"/>
      <w:r>
        <w:rPr>
          <w:rStyle w:val="HTMLCode"/>
          <w:rFonts w:eastAsiaTheme="minorHAnsi"/>
          <w:color w:val="006000"/>
        </w:rPr>
        <w:t>throw</w:t>
      </w:r>
      <w:proofErr w:type="gramEnd"/>
      <w:r>
        <w:rPr>
          <w:rStyle w:val="HTMLCode"/>
          <w:rFonts w:eastAsiaTheme="minorHAnsi"/>
          <w:color w:val="006000"/>
        </w:rPr>
        <w:t xml:space="preserve"> 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else</w:t>
      </w:r>
      <w:proofErr w:type="gramEnd"/>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throw</w:t>
      </w:r>
      <w:proofErr w:type="gramEnd"/>
      <w:r>
        <w:rPr>
          <w:rStyle w:val="HTMLCode"/>
          <w:rFonts w:eastAsiaTheme="minorHAnsi"/>
          <w:color w:val="006000"/>
        </w:rPr>
        <w:t xml:space="preserve"> 'x';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catch(</w:t>
      </w:r>
      <w:proofErr w:type="spellStart"/>
      <w:proofErr w:type="gramEnd"/>
      <w:r>
        <w:rPr>
          <w:rStyle w:val="HTMLCode"/>
          <w:rFonts w:eastAsiaTheme="minorHAnsi"/>
          <w:color w:val="006000"/>
        </w:rPr>
        <w:t>int</w:t>
      </w:r>
      <w:proofErr w:type="spellEnd"/>
      <w:r>
        <w:rPr>
          <w:rStyle w:val="HTMLCode"/>
          <w:rFonts w:eastAsiaTheme="minorHAnsi"/>
          <w:color w:val="006000"/>
        </w:rPr>
        <w:t xml:space="preserve"> 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&lt;&lt;"Catch a integer and that integer is:"&lt;&lt;x;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catch(</w:t>
      </w:r>
      <w:proofErr w:type="gramEnd"/>
      <w:r>
        <w:rPr>
          <w:rStyle w:val="HTMLCode"/>
          <w:rFonts w:eastAsiaTheme="minorHAnsi"/>
          <w:color w:val="006000"/>
        </w:rPr>
        <w:t>char 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&lt;&lt;"Catch a character and that character is:"&lt;&lt;x;</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&lt;&lt;"Testing multiple catches\n:";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test(</w:t>
      </w:r>
      <w:proofErr w:type="gramEnd"/>
      <w:r>
        <w:rPr>
          <w:rStyle w:val="HTMLCode"/>
          <w:rFonts w:eastAsiaTheme="minorHAnsi"/>
          <w:color w:val="006000"/>
        </w:rPr>
        <w:t>10);</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test(</w:t>
      </w:r>
      <w:proofErr w:type="gramEnd"/>
      <w:r>
        <w:rPr>
          <w:rStyle w:val="HTMLCode"/>
          <w:rFonts w:eastAsiaTheme="minorHAnsi"/>
          <w:color w:val="006000"/>
        </w:rPr>
        <w:t>0);</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lastRenderedPageBreak/>
        <w:t>Output:</w:t>
      </w:r>
    </w:p>
    <w:p w:rsidR="00247E26" w:rsidRDefault="00247E26" w:rsidP="00247E26">
      <w:pPr>
        <w:shd w:val="clear" w:color="auto" w:fill="FFFFFF"/>
        <w:spacing w:line="320" w:lineRule="atLeast"/>
        <w:rPr>
          <w:color w:val="444444"/>
          <w:sz w:val="20"/>
          <w:szCs w:val="20"/>
        </w:rPr>
      </w:pPr>
      <w:r>
        <w:rPr>
          <w:color w:val="444444"/>
          <w:sz w:val="20"/>
          <w:szCs w:val="20"/>
        </w:rPr>
        <w:t>Testing multiple catches</w:t>
      </w:r>
    </w:p>
    <w:p w:rsidR="00247E26" w:rsidRDefault="00247E26" w:rsidP="00247E26">
      <w:pPr>
        <w:shd w:val="clear" w:color="auto" w:fill="FFFFFF"/>
        <w:spacing w:line="320" w:lineRule="atLeast"/>
        <w:rPr>
          <w:color w:val="444444"/>
          <w:sz w:val="20"/>
          <w:szCs w:val="20"/>
        </w:rPr>
      </w:pPr>
      <w:r>
        <w:rPr>
          <w:color w:val="444444"/>
          <w:sz w:val="20"/>
          <w:szCs w:val="20"/>
        </w:rPr>
        <w:t xml:space="preserve">Catch </w:t>
      </w:r>
      <w:proofErr w:type="gramStart"/>
      <w:r>
        <w:rPr>
          <w:color w:val="444444"/>
          <w:sz w:val="20"/>
          <w:szCs w:val="20"/>
        </w:rPr>
        <w:t>a</w:t>
      </w:r>
      <w:proofErr w:type="gramEnd"/>
      <w:r>
        <w:rPr>
          <w:color w:val="444444"/>
          <w:sz w:val="20"/>
          <w:szCs w:val="20"/>
        </w:rPr>
        <w:t xml:space="preserve"> integer and that integer is: 10</w:t>
      </w:r>
    </w:p>
    <w:p w:rsidR="00247E26" w:rsidRDefault="00247E26" w:rsidP="00247E26">
      <w:pPr>
        <w:shd w:val="clear" w:color="auto" w:fill="FFFFFF"/>
        <w:spacing w:line="320" w:lineRule="atLeast"/>
        <w:rPr>
          <w:color w:val="444444"/>
          <w:sz w:val="20"/>
          <w:szCs w:val="20"/>
        </w:rPr>
      </w:pPr>
      <w:r>
        <w:rPr>
          <w:color w:val="444444"/>
          <w:sz w:val="20"/>
          <w:szCs w:val="20"/>
        </w:rPr>
        <w:t>Catch a character and that character is: x</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Friend Function Using C++ Programming</w:t>
      </w:r>
    </w:p>
    <w:p w:rsidR="00247E26" w:rsidRDefault="00247E26" w:rsidP="00247E26">
      <w:pPr>
        <w:shd w:val="clear" w:color="auto" w:fill="FFFFFF"/>
        <w:spacing w:line="320" w:lineRule="atLeast"/>
        <w:rPr>
          <w:color w:val="444444"/>
          <w:sz w:val="20"/>
          <w:szCs w:val="20"/>
        </w:rPr>
      </w:pPr>
      <w:proofErr w:type="gramStart"/>
      <w:r>
        <w:rPr>
          <w:color w:val="444444"/>
          <w:sz w:val="20"/>
          <w:szCs w:val="20"/>
        </w:rPr>
        <w:t>To find the mean value of a given number using friend function.</w:t>
      </w:r>
      <w:proofErr w:type="gramEnd"/>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STEP 2:  Declare the class name as Base with data members and member functions.</w:t>
      </w:r>
    </w:p>
    <w:p w:rsidR="00247E26" w:rsidRDefault="00247E26" w:rsidP="00247E26">
      <w:pPr>
        <w:shd w:val="clear" w:color="auto" w:fill="FFFFFF"/>
        <w:spacing w:line="320" w:lineRule="atLeast"/>
        <w:rPr>
          <w:color w:val="444444"/>
          <w:sz w:val="20"/>
          <w:szCs w:val="20"/>
        </w:rPr>
      </w:pPr>
      <w:r>
        <w:rPr>
          <w:color w:val="444444"/>
          <w:sz w:val="20"/>
          <w:szCs w:val="20"/>
        </w:rPr>
        <w:t xml:space="preserve">STEP 3:  The function </w:t>
      </w:r>
      <w:proofErr w:type="gramStart"/>
      <w:r>
        <w:rPr>
          <w:color w:val="444444"/>
          <w:sz w:val="20"/>
          <w:szCs w:val="20"/>
        </w:rPr>
        <w:t>get(</w:t>
      </w:r>
      <w:proofErr w:type="gramEnd"/>
      <w:r>
        <w:rPr>
          <w:color w:val="444444"/>
          <w:sz w:val="20"/>
          <w:szCs w:val="20"/>
        </w:rPr>
        <w:t>) is used to read the 2 inputs from the user.</w:t>
      </w:r>
    </w:p>
    <w:p w:rsidR="00247E26" w:rsidRDefault="00247E26" w:rsidP="00247E26">
      <w:pPr>
        <w:shd w:val="clear" w:color="auto" w:fill="FFFFFF"/>
        <w:spacing w:line="320" w:lineRule="atLeast"/>
        <w:rPr>
          <w:color w:val="444444"/>
          <w:sz w:val="20"/>
          <w:szCs w:val="20"/>
        </w:rPr>
      </w:pPr>
      <w:r>
        <w:rPr>
          <w:color w:val="444444"/>
          <w:sz w:val="20"/>
          <w:szCs w:val="20"/>
        </w:rPr>
        <w:t xml:space="preserve">STEP 4:  Declare the friend function </w:t>
      </w:r>
      <w:proofErr w:type="gramStart"/>
      <w:r>
        <w:rPr>
          <w:color w:val="444444"/>
          <w:sz w:val="20"/>
          <w:szCs w:val="20"/>
        </w:rPr>
        <w:t>mean(</w:t>
      </w:r>
      <w:proofErr w:type="gramEnd"/>
      <w:r>
        <w:rPr>
          <w:color w:val="444444"/>
          <w:sz w:val="20"/>
          <w:szCs w:val="20"/>
        </w:rPr>
        <w:t>base ob) inside the class.</w:t>
      </w:r>
    </w:p>
    <w:p w:rsidR="00247E26" w:rsidRDefault="00247E26" w:rsidP="00247E26">
      <w:pPr>
        <w:shd w:val="clear" w:color="auto" w:fill="FFFFFF"/>
        <w:spacing w:line="320" w:lineRule="atLeast"/>
        <w:rPr>
          <w:color w:val="444444"/>
          <w:sz w:val="20"/>
          <w:szCs w:val="20"/>
        </w:rPr>
      </w:pPr>
      <w:r>
        <w:rPr>
          <w:color w:val="444444"/>
          <w:sz w:val="20"/>
          <w:szCs w:val="20"/>
        </w:rPr>
        <w:t>STEP 5:  Outside the class to define the friend function and do the following.</w:t>
      </w:r>
    </w:p>
    <w:p w:rsidR="00247E26" w:rsidRDefault="00247E26" w:rsidP="00247E26">
      <w:pPr>
        <w:shd w:val="clear" w:color="auto" w:fill="FFFFFF"/>
        <w:spacing w:line="320" w:lineRule="atLeast"/>
        <w:rPr>
          <w:color w:val="444444"/>
          <w:sz w:val="20"/>
          <w:szCs w:val="20"/>
        </w:rPr>
      </w:pPr>
      <w:r>
        <w:rPr>
          <w:color w:val="444444"/>
          <w:sz w:val="20"/>
          <w:szCs w:val="20"/>
        </w:rPr>
        <w:t>STEP 6:  Return the mean value (ob.val1+ob.val2)/2 as a float.</w:t>
      </w:r>
    </w:p>
    <w:p w:rsidR="00247E26" w:rsidRDefault="00247E26" w:rsidP="00247E26">
      <w:pPr>
        <w:shd w:val="clear" w:color="auto" w:fill="FFFFFF"/>
        <w:spacing w:line="320" w:lineRule="atLeast"/>
        <w:rPr>
          <w:color w:val="444444"/>
          <w:sz w:val="20"/>
          <w:szCs w:val="20"/>
        </w:rPr>
      </w:pPr>
      <w:r>
        <w:rPr>
          <w:color w:val="444444"/>
          <w:sz w:val="20"/>
          <w:szCs w:val="20"/>
        </w:rPr>
        <w:t>STEP 7:  Stop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class  base</w:t>
      </w:r>
      <w:proofErr w:type="gramEnd"/>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val1,val2;</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get()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two values:";</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lastRenderedPageBreak/>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&gt;&gt;val1&gt;&gt;val2;</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friend</w:t>
      </w:r>
      <w:proofErr w:type="gramEnd"/>
      <w:r>
        <w:rPr>
          <w:rStyle w:val="HTMLCode"/>
          <w:rFonts w:eastAsiaTheme="minorHAnsi"/>
          <w:color w:val="006000"/>
        </w:rPr>
        <w:t xml:space="preserve"> float mean(base ob);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float</w:t>
      </w:r>
      <w:proofErr w:type="gramEnd"/>
      <w:r>
        <w:rPr>
          <w:rStyle w:val="HTMLCode"/>
          <w:rFonts w:eastAsiaTheme="minorHAnsi"/>
          <w:color w:val="006000"/>
        </w:rPr>
        <w:t xml:space="preserve"> mean(base ob)</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return</w:t>
      </w:r>
      <w:proofErr w:type="gramEnd"/>
      <w:r>
        <w:rPr>
          <w:rStyle w:val="HTMLCode"/>
          <w:rFonts w:eastAsiaTheme="minorHAnsi"/>
          <w:color w:val="006000"/>
        </w:rPr>
        <w:t xml:space="preserve"> float(ob.val1+ob.val2)/2;</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base</w:t>
      </w:r>
      <w:proofErr w:type="gramEnd"/>
      <w:r>
        <w:rPr>
          <w:rStyle w:val="HTMLCode"/>
          <w:rFonts w:eastAsiaTheme="minorHAnsi"/>
          <w:color w:val="006000"/>
        </w:rPr>
        <w:t xml:space="preserve"> </w:t>
      </w:r>
      <w:proofErr w:type="spellStart"/>
      <w:r>
        <w:rPr>
          <w:rStyle w:val="HTMLCode"/>
          <w:rFonts w:eastAsiaTheme="minorHAnsi"/>
          <w:color w:val="006000"/>
        </w:rPr>
        <w:t>obj</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obj.get</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 Mean value is : "&lt;&lt;mean(</w:t>
      </w:r>
      <w:proofErr w:type="spellStart"/>
      <w:r>
        <w:rPr>
          <w:rStyle w:val="HTMLCode"/>
          <w:rFonts w:eastAsiaTheme="minorHAnsi"/>
          <w:color w:val="006000"/>
        </w:rPr>
        <w:t>obj</w:t>
      </w:r>
      <w:proofErr w:type="spell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Output:</w:t>
      </w:r>
    </w:p>
    <w:p w:rsidR="00247E26" w:rsidRDefault="00247E26" w:rsidP="00247E26">
      <w:pPr>
        <w:shd w:val="clear" w:color="auto" w:fill="FFFFFF"/>
        <w:spacing w:line="320" w:lineRule="atLeast"/>
        <w:rPr>
          <w:color w:val="444444"/>
          <w:sz w:val="20"/>
          <w:szCs w:val="20"/>
        </w:rPr>
      </w:pPr>
      <w:r>
        <w:rPr>
          <w:color w:val="444444"/>
          <w:sz w:val="20"/>
          <w:szCs w:val="20"/>
        </w:rPr>
        <w:t>Enter two values: 10, 20</w:t>
      </w:r>
    </w:p>
    <w:p w:rsidR="00247E26" w:rsidRDefault="00247E26" w:rsidP="00247E26">
      <w:pPr>
        <w:shd w:val="clear" w:color="auto" w:fill="FFFFFF"/>
        <w:spacing w:line="320" w:lineRule="atLeast"/>
        <w:rPr>
          <w:color w:val="444444"/>
          <w:sz w:val="20"/>
          <w:szCs w:val="20"/>
        </w:rPr>
      </w:pPr>
      <w:r>
        <w:rPr>
          <w:color w:val="444444"/>
          <w:sz w:val="20"/>
          <w:szCs w:val="20"/>
        </w:rPr>
        <w:t>Mean Value is: 15</w:t>
      </w:r>
    </w:p>
    <w:p w:rsidR="00247E26" w:rsidRPr="00247E26" w:rsidRDefault="00247E26" w:rsidP="00247E26">
      <w:pPr>
        <w:spacing w:after="0" w:line="240" w:lineRule="auto"/>
        <w:outlineLvl w:val="2"/>
        <w:rPr>
          <w:rFonts w:ascii="Times New Roman" w:eastAsia="Times New Roman" w:hAnsi="Times New Roman" w:cs="Times New Roman"/>
          <w:b/>
          <w:bCs/>
          <w:color w:val="444444"/>
          <w:sz w:val="43"/>
          <w:szCs w:val="43"/>
        </w:rPr>
      </w:pPr>
      <w:r w:rsidRPr="00247E26">
        <w:rPr>
          <w:rFonts w:ascii="Times New Roman" w:eastAsia="Times New Roman" w:hAnsi="Times New Roman" w:cs="Times New Roman"/>
          <w:b/>
          <w:bCs/>
          <w:color w:val="444444"/>
          <w:sz w:val="43"/>
          <w:szCs w:val="43"/>
        </w:rPr>
        <w:t>Simple Program for Function Overloading Using C++ Programming</w:t>
      </w:r>
    </w:p>
    <w:p w:rsidR="0033519D" w:rsidRDefault="00247E26">
      <w:pPr>
        <w:rPr>
          <w:color w:val="444444"/>
          <w:sz w:val="20"/>
          <w:szCs w:val="20"/>
          <w:shd w:val="clear" w:color="auto" w:fill="FFFFFF"/>
        </w:rPr>
      </w:pPr>
      <w:r>
        <w:rPr>
          <w:color w:val="444444"/>
          <w:sz w:val="20"/>
          <w:szCs w:val="20"/>
          <w:shd w:val="clear" w:color="auto" w:fill="FFFFFF"/>
        </w:rPr>
        <w:t xml:space="preserve">To calculate the area </w:t>
      </w:r>
      <w:proofErr w:type="gramStart"/>
      <w:r>
        <w:rPr>
          <w:color w:val="444444"/>
          <w:sz w:val="20"/>
          <w:szCs w:val="20"/>
          <w:shd w:val="clear" w:color="auto" w:fill="FFFFFF"/>
        </w:rPr>
        <w:t>of  circle</w:t>
      </w:r>
      <w:proofErr w:type="gramEnd"/>
      <w:r>
        <w:rPr>
          <w:color w:val="444444"/>
          <w:sz w:val="20"/>
          <w:szCs w:val="20"/>
          <w:shd w:val="clear" w:color="auto" w:fill="FFFFFF"/>
        </w:rPr>
        <w:t>, rectangle and  triangle using function overloading.</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ALGORITHM:</w:t>
      </w:r>
    </w:p>
    <w:p w:rsidR="00247E26" w:rsidRDefault="00247E26" w:rsidP="00247E26">
      <w:pPr>
        <w:shd w:val="clear" w:color="auto" w:fill="FFFFFF"/>
        <w:spacing w:line="320" w:lineRule="atLeast"/>
        <w:rPr>
          <w:color w:val="444444"/>
          <w:sz w:val="20"/>
          <w:szCs w:val="20"/>
        </w:rPr>
      </w:pPr>
      <w:r>
        <w:rPr>
          <w:color w:val="444444"/>
          <w:sz w:val="20"/>
          <w:szCs w:val="20"/>
        </w:rPr>
        <w:t>STEP 1:  Start the program.</w:t>
      </w:r>
    </w:p>
    <w:p w:rsidR="00247E26" w:rsidRDefault="00247E26" w:rsidP="00247E26">
      <w:pPr>
        <w:shd w:val="clear" w:color="auto" w:fill="FFFFFF"/>
        <w:spacing w:line="320" w:lineRule="atLeast"/>
        <w:rPr>
          <w:color w:val="444444"/>
          <w:sz w:val="20"/>
          <w:szCs w:val="20"/>
        </w:rPr>
      </w:pPr>
      <w:r>
        <w:rPr>
          <w:color w:val="444444"/>
          <w:sz w:val="20"/>
          <w:szCs w:val="20"/>
        </w:rPr>
        <w:t xml:space="preserve">STEP 2:  Declare the class name as </w:t>
      </w:r>
      <w:proofErr w:type="gramStart"/>
      <w:r>
        <w:rPr>
          <w:color w:val="444444"/>
          <w:sz w:val="20"/>
          <w:szCs w:val="20"/>
        </w:rPr>
        <w:t>fn</w:t>
      </w:r>
      <w:proofErr w:type="gramEnd"/>
      <w:r>
        <w:rPr>
          <w:color w:val="444444"/>
          <w:sz w:val="20"/>
          <w:szCs w:val="20"/>
        </w:rPr>
        <w:t xml:space="preserve"> with data members and member functions.</w:t>
      </w:r>
    </w:p>
    <w:p w:rsidR="00247E26" w:rsidRDefault="00247E26" w:rsidP="00247E26">
      <w:pPr>
        <w:shd w:val="clear" w:color="auto" w:fill="FFFFFF"/>
        <w:spacing w:line="320" w:lineRule="atLeast"/>
        <w:rPr>
          <w:color w:val="444444"/>
          <w:sz w:val="20"/>
          <w:szCs w:val="20"/>
        </w:rPr>
      </w:pPr>
      <w:r>
        <w:rPr>
          <w:color w:val="444444"/>
          <w:sz w:val="20"/>
          <w:szCs w:val="20"/>
        </w:rPr>
        <w:lastRenderedPageBreak/>
        <w:t>STEP 3:  Read the choice from the user.</w:t>
      </w:r>
    </w:p>
    <w:p w:rsidR="00247E26" w:rsidRDefault="00247E26" w:rsidP="00247E26">
      <w:pPr>
        <w:shd w:val="clear" w:color="auto" w:fill="FFFFFF"/>
        <w:spacing w:line="320" w:lineRule="atLeast"/>
        <w:rPr>
          <w:color w:val="444444"/>
          <w:sz w:val="20"/>
          <w:szCs w:val="20"/>
        </w:rPr>
      </w:pPr>
      <w:r>
        <w:rPr>
          <w:color w:val="444444"/>
          <w:sz w:val="20"/>
          <w:szCs w:val="20"/>
        </w:rPr>
        <w:t>STEP 4:  Choice=1 then go to the step 5.</w:t>
      </w:r>
    </w:p>
    <w:p w:rsidR="00247E26" w:rsidRDefault="00247E26" w:rsidP="00247E26">
      <w:pPr>
        <w:shd w:val="clear" w:color="auto" w:fill="FFFFFF"/>
        <w:spacing w:line="320" w:lineRule="atLeast"/>
        <w:rPr>
          <w:color w:val="444444"/>
          <w:sz w:val="20"/>
          <w:szCs w:val="20"/>
        </w:rPr>
      </w:pPr>
      <w:r>
        <w:rPr>
          <w:color w:val="444444"/>
          <w:sz w:val="20"/>
          <w:szCs w:val="20"/>
        </w:rPr>
        <w:t xml:space="preserve">STEP 5:  The function </w:t>
      </w:r>
      <w:proofErr w:type="gramStart"/>
      <w:r>
        <w:rPr>
          <w:color w:val="444444"/>
          <w:sz w:val="20"/>
          <w:szCs w:val="20"/>
        </w:rPr>
        <w:t>area(</w:t>
      </w:r>
      <w:proofErr w:type="gramEnd"/>
      <w:r>
        <w:rPr>
          <w:color w:val="444444"/>
          <w:sz w:val="20"/>
          <w:szCs w:val="20"/>
        </w:rPr>
        <w:t>) to find area of circle with one integer argument.</w:t>
      </w:r>
    </w:p>
    <w:p w:rsidR="00247E26" w:rsidRDefault="00247E26" w:rsidP="00247E26">
      <w:pPr>
        <w:shd w:val="clear" w:color="auto" w:fill="FFFFFF"/>
        <w:spacing w:line="320" w:lineRule="atLeast"/>
        <w:rPr>
          <w:color w:val="444444"/>
          <w:sz w:val="20"/>
          <w:szCs w:val="20"/>
        </w:rPr>
      </w:pPr>
      <w:r>
        <w:rPr>
          <w:color w:val="444444"/>
          <w:sz w:val="20"/>
          <w:szCs w:val="20"/>
        </w:rPr>
        <w:t>STEP 6:  Choice=2 then go to the step 7.</w:t>
      </w:r>
    </w:p>
    <w:p w:rsidR="00247E26" w:rsidRDefault="00247E26" w:rsidP="00247E26">
      <w:pPr>
        <w:shd w:val="clear" w:color="auto" w:fill="FFFFFF"/>
        <w:spacing w:line="320" w:lineRule="atLeast"/>
        <w:rPr>
          <w:color w:val="444444"/>
          <w:sz w:val="20"/>
          <w:szCs w:val="20"/>
        </w:rPr>
      </w:pPr>
      <w:r>
        <w:rPr>
          <w:color w:val="444444"/>
          <w:sz w:val="20"/>
          <w:szCs w:val="20"/>
        </w:rPr>
        <w:t xml:space="preserve">STEP 7:  The function </w:t>
      </w:r>
      <w:proofErr w:type="gramStart"/>
      <w:r>
        <w:rPr>
          <w:color w:val="444444"/>
          <w:sz w:val="20"/>
          <w:szCs w:val="20"/>
        </w:rPr>
        <w:t>area(</w:t>
      </w:r>
      <w:proofErr w:type="gramEnd"/>
      <w:r>
        <w:rPr>
          <w:color w:val="444444"/>
          <w:sz w:val="20"/>
          <w:szCs w:val="20"/>
        </w:rPr>
        <w:t>) to find area of rectangle with two integer argument.</w:t>
      </w:r>
    </w:p>
    <w:p w:rsidR="00247E26" w:rsidRDefault="00247E26" w:rsidP="00247E26">
      <w:pPr>
        <w:shd w:val="clear" w:color="auto" w:fill="FFFFFF"/>
        <w:spacing w:line="320" w:lineRule="atLeast"/>
        <w:rPr>
          <w:color w:val="444444"/>
          <w:sz w:val="20"/>
          <w:szCs w:val="20"/>
        </w:rPr>
      </w:pPr>
      <w:r>
        <w:rPr>
          <w:color w:val="444444"/>
          <w:sz w:val="20"/>
          <w:szCs w:val="20"/>
        </w:rPr>
        <w:t>STEP 8:  Choice=3 then go to the step 9.</w:t>
      </w:r>
    </w:p>
    <w:p w:rsidR="00247E26" w:rsidRDefault="00247E26" w:rsidP="00247E26">
      <w:pPr>
        <w:shd w:val="clear" w:color="auto" w:fill="FFFFFF"/>
        <w:spacing w:line="320" w:lineRule="atLeast"/>
        <w:rPr>
          <w:color w:val="444444"/>
          <w:sz w:val="20"/>
          <w:szCs w:val="20"/>
        </w:rPr>
      </w:pPr>
      <w:r>
        <w:rPr>
          <w:color w:val="444444"/>
          <w:sz w:val="20"/>
          <w:szCs w:val="20"/>
        </w:rPr>
        <w:t xml:space="preserve">STEP 9:  The function </w:t>
      </w:r>
      <w:proofErr w:type="gramStart"/>
      <w:r>
        <w:rPr>
          <w:color w:val="444444"/>
          <w:sz w:val="20"/>
          <w:szCs w:val="20"/>
        </w:rPr>
        <w:t>area(</w:t>
      </w:r>
      <w:proofErr w:type="gramEnd"/>
      <w:r>
        <w:rPr>
          <w:color w:val="444444"/>
          <w:sz w:val="20"/>
          <w:szCs w:val="20"/>
        </w:rPr>
        <w:t>) to find area of triangle with three arguments, two as Integer and one as float.</w:t>
      </w:r>
    </w:p>
    <w:p w:rsidR="00247E26" w:rsidRDefault="00247E26" w:rsidP="00247E26">
      <w:pPr>
        <w:shd w:val="clear" w:color="auto" w:fill="FFFFFF"/>
        <w:spacing w:line="320" w:lineRule="atLeast"/>
        <w:rPr>
          <w:color w:val="444444"/>
          <w:sz w:val="20"/>
          <w:szCs w:val="20"/>
        </w:rPr>
      </w:pPr>
      <w:r>
        <w:rPr>
          <w:color w:val="444444"/>
          <w:sz w:val="20"/>
          <w:szCs w:val="20"/>
        </w:rPr>
        <w:t>STEP 10: Choice=4 then stop the program.</w:t>
      </w:r>
    </w:p>
    <w:p w:rsidR="00247E26" w:rsidRDefault="00247E26" w:rsidP="00247E26">
      <w:pPr>
        <w:pStyle w:val="Heading2"/>
        <w:shd w:val="clear" w:color="auto" w:fill="FFFFFF"/>
        <w:rPr>
          <w:b w:val="0"/>
          <w:bCs w:val="0"/>
          <w:color w:val="444444"/>
          <w:sz w:val="38"/>
          <w:szCs w:val="38"/>
        </w:rPr>
      </w:pPr>
      <w:r>
        <w:rPr>
          <w:b w:val="0"/>
          <w:bCs w:val="0"/>
          <w:color w:val="444444"/>
          <w:sz w:val="38"/>
          <w:szCs w:val="38"/>
        </w:rPr>
        <w:t>PROGRAM:</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stdlib.h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#define pi 3.14</w:t>
      </w:r>
    </w:p>
    <w:p w:rsidR="00247E26" w:rsidRDefault="00247E26" w:rsidP="00247E26">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fn</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area(</w:t>
      </w:r>
      <w:proofErr w:type="spellStart"/>
      <w:r>
        <w:rPr>
          <w:rStyle w:val="HTMLCode"/>
          <w:rFonts w:eastAsiaTheme="minorHAnsi"/>
          <w:color w:val="006000"/>
        </w:rPr>
        <w:t>int</w:t>
      </w:r>
      <w:proofErr w:type="spellEnd"/>
      <w:r>
        <w:rPr>
          <w:rStyle w:val="HTMLCode"/>
          <w:rFonts w:eastAsiaTheme="minorHAnsi"/>
          <w:color w:val="006000"/>
        </w:rPr>
        <w:t>);</w:t>
      </w:r>
      <w:r>
        <w:rPr>
          <w:rStyle w:val="apple-converted-space"/>
          <w:rFonts w:ascii="Courier New" w:hAnsi="Courier New" w:cs="Courier New"/>
          <w:color w:val="006000"/>
          <w:sz w:val="20"/>
          <w:szCs w:val="20"/>
        </w:rPr>
        <w:t> </w:t>
      </w:r>
      <w:r>
        <w:rPr>
          <w:color w:val="444444"/>
          <w:sz w:val="20"/>
          <w:szCs w:val="20"/>
        </w:rPr>
        <w:t xml:space="preserve"> </w:t>
      </w:r>
      <w:r>
        <w:rPr>
          <w:rStyle w:val="HTMLCode"/>
          <w:rFonts w:eastAsiaTheme="minorHAnsi"/>
          <w:color w:val="006000"/>
        </w:rPr>
        <w:t>//circle</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area(</w:t>
      </w:r>
      <w:proofErr w:type="spellStart"/>
      <w:r>
        <w:rPr>
          <w:rStyle w:val="HTMLCode"/>
          <w:rFonts w:eastAsiaTheme="minorHAnsi"/>
          <w:color w:val="006000"/>
        </w:rPr>
        <w:t>int,int</w:t>
      </w:r>
      <w:proofErr w:type="spellEnd"/>
      <w:r>
        <w:rPr>
          <w:rStyle w:val="HTMLCode"/>
          <w:rFonts w:eastAsiaTheme="minorHAnsi"/>
          <w:color w:val="006000"/>
        </w:rPr>
        <w:t>);</w:t>
      </w:r>
      <w:r>
        <w:rPr>
          <w:rStyle w:val="apple-converted-space"/>
          <w:rFonts w:ascii="Courier New" w:hAnsi="Courier New" w:cs="Courier New"/>
          <w:color w:val="006000"/>
          <w:sz w:val="20"/>
          <w:szCs w:val="20"/>
        </w:rPr>
        <w:t> </w:t>
      </w:r>
      <w:r>
        <w:rPr>
          <w:color w:val="444444"/>
          <w:sz w:val="20"/>
          <w:szCs w:val="20"/>
        </w:rPr>
        <w:t xml:space="preserve"> </w:t>
      </w:r>
      <w:r>
        <w:rPr>
          <w:rStyle w:val="HTMLCode"/>
          <w:rFonts w:eastAsiaTheme="minorHAnsi"/>
          <w:color w:val="006000"/>
        </w:rPr>
        <w:t>//rectangle</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area(float ,</w:t>
      </w:r>
      <w:proofErr w:type="spellStart"/>
      <w:r>
        <w:rPr>
          <w:rStyle w:val="HTMLCode"/>
          <w:rFonts w:eastAsiaTheme="minorHAnsi"/>
          <w:color w:val="006000"/>
        </w:rPr>
        <w:t>int,int</w:t>
      </w:r>
      <w:proofErr w:type="spellEnd"/>
      <w:r>
        <w:rPr>
          <w:rStyle w:val="HTMLCode"/>
          <w:rFonts w:eastAsiaTheme="minorHAnsi"/>
          <w:color w:val="006000"/>
        </w:rPr>
        <w:t>);  //triangle</w:t>
      </w:r>
    </w:p>
    <w:p w:rsidR="00247E26" w:rsidRDefault="00247E26" w:rsidP="00247E26">
      <w:pPr>
        <w:shd w:val="clear" w:color="auto" w:fill="FFFFFF"/>
        <w:spacing w:line="320" w:lineRule="atLeast"/>
        <w:rPr>
          <w:color w:val="444444"/>
          <w:sz w:val="20"/>
          <w:szCs w:val="20"/>
        </w:rPr>
      </w:pPr>
      <w:r>
        <w:rPr>
          <w:rStyle w:val="HTMLCode"/>
          <w:rFonts w:eastAsiaTheme="minorHAnsi"/>
          <w:color w:val="00600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gramStart"/>
      <w:r w:rsidRPr="00F329CD">
        <w:rPr>
          <w:rFonts w:ascii="Courier New" w:eastAsia="Times New Roman" w:hAnsi="Courier New" w:cs="Courier New"/>
          <w:color w:val="006000"/>
          <w:sz w:val="20"/>
        </w:rPr>
        <w:t>void</w:t>
      </w:r>
      <w:proofErr w:type="gramEnd"/>
      <w:r w:rsidRPr="00F329CD">
        <w:rPr>
          <w:rFonts w:ascii="Courier New" w:eastAsia="Times New Roman" w:hAnsi="Courier New" w:cs="Courier New"/>
          <w:color w:val="006000"/>
          <w:sz w:val="20"/>
        </w:rPr>
        <w:t xml:space="preserve"> fn::area(</w:t>
      </w:r>
      <w:proofErr w:type="spellStart"/>
      <w:r w:rsidRPr="00F329CD">
        <w:rPr>
          <w:rFonts w:ascii="Courier New" w:eastAsia="Times New Roman" w:hAnsi="Courier New" w:cs="Courier New"/>
          <w:color w:val="006000"/>
          <w:sz w:val="20"/>
        </w:rPr>
        <w:t>int</w:t>
      </w:r>
      <w:proofErr w:type="spellEnd"/>
      <w:r w:rsidRPr="00F329CD">
        <w:rPr>
          <w:rFonts w:ascii="Courier New" w:eastAsia="Times New Roman" w:hAnsi="Courier New" w:cs="Courier New"/>
          <w:color w:val="006000"/>
          <w:sz w:val="20"/>
        </w:rPr>
        <w:t xml:space="preserve"> a)</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&lt;&lt;"Area of Circle:"&lt;&lt;pi*a*a;</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gramStart"/>
      <w:r w:rsidRPr="00F329CD">
        <w:rPr>
          <w:rFonts w:ascii="Courier New" w:eastAsia="Times New Roman" w:hAnsi="Courier New" w:cs="Courier New"/>
          <w:color w:val="006000"/>
          <w:sz w:val="20"/>
        </w:rPr>
        <w:t>void</w:t>
      </w:r>
      <w:proofErr w:type="gramEnd"/>
      <w:r w:rsidRPr="00F329CD">
        <w:rPr>
          <w:rFonts w:ascii="Courier New" w:eastAsia="Times New Roman" w:hAnsi="Courier New" w:cs="Courier New"/>
          <w:color w:val="006000"/>
          <w:sz w:val="20"/>
        </w:rPr>
        <w:t xml:space="preserve"> fn::area(</w:t>
      </w:r>
      <w:proofErr w:type="spellStart"/>
      <w:r w:rsidRPr="00F329CD">
        <w:rPr>
          <w:rFonts w:ascii="Courier New" w:eastAsia="Times New Roman" w:hAnsi="Courier New" w:cs="Courier New"/>
          <w:color w:val="006000"/>
          <w:sz w:val="20"/>
        </w:rPr>
        <w:t>int</w:t>
      </w:r>
      <w:proofErr w:type="spellEnd"/>
      <w:r w:rsidRPr="00F329CD">
        <w:rPr>
          <w:rFonts w:ascii="Courier New" w:eastAsia="Times New Roman" w:hAnsi="Courier New" w:cs="Courier New"/>
          <w:color w:val="006000"/>
          <w:sz w:val="20"/>
        </w:rPr>
        <w:t xml:space="preserve"> </w:t>
      </w:r>
      <w:proofErr w:type="spellStart"/>
      <w:r w:rsidRPr="00F329CD">
        <w:rPr>
          <w:rFonts w:ascii="Courier New" w:eastAsia="Times New Roman" w:hAnsi="Courier New" w:cs="Courier New"/>
          <w:color w:val="006000"/>
          <w:sz w:val="20"/>
        </w:rPr>
        <w:t>a,int</w:t>
      </w:r>
      <w:proofErr w:type="spellEnd"/>
      <w:r w:rsidRPr="00F329CD">
        <w:rPr>
          <w:rFonts w:ascii="Courier New" w:eastAsia="Times New Roman" w:hAnsi="Courier New" w:cs="Courier New"/>
          <w:color w:val="006000"/>
          <w:sz w:val="20"/>
        </w:rPr>
        <w:t xml:space="preserve"> 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&lt;&lt;"Area of rectangle:"&lt;&lt;a*b;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gramStart"/>
      <w:r w:rsidRPr="00F329CD">
        <w:rPr>
          <w:rFonts w:ascii="Courier New" w:eastAsia="Times New Roman" w:hAnsi="Courier New" w:cs="Courier New"/>
          <w:color w:val="006000"/>
          <w:sz w:val="20"/>
        </w:rPr>
        <w:lastRenderedPageBreak/>
        <w:t>void</w:t>
      </w:r>
      <w:proofErr w:type="gramEnd"/>
      <w:r w:rsidRPr="00F329CD">
        <w:rPr>
          <w:rFonts w:ascii="Courier New" w:eastAsia="Times New Roman" w:hAnsi="Courier New" w:cs="Courier New"/>
          <w:color w:val="006000"/>
          <w:sz w:val="20"/>
        </w:rPr>
        <w:t xml:space="preserve"> fn::area(float </w:t>
      </w:r>
      <w:proofErr w:type="spellStart"/>
      <w:r w:rsidRPr="00F329CD">
        <w:rPr>
          <w:rFonts w:ascii="Courier New" w:eastAsia="Times New Roman" w:hAnsi="Courier New" w:cs="Courier New"/>
          <w:color w:val="006000"/>
          <w:sz w:val="20"/>
        </w:rPr>
        <w:t>t,int</w:t>
      </w:r>
      <w:proofErr w:type="spellEnd"/>
      <w:r w:rsidRPr="00F329CD">
        <w:rPr>
          <w:rFonts w:ascii="Courier New" w:eastAsia="Times New Roman" w:hAnsi="Courier New" w:cs="Courier New"/>
          <w:color w:val="006000"/>
          <w:sz w:val="20"/>
        </w:rPr>
        <w:t xml:space="preserve"> </w:t>
      </w:r>
      <w:proofErr w:type="spellStart"/>
      <w:r w:rsidRPr="00F329CD">
        <w:rPr>
          <w:rFonts w:ascii="Courier New" w:eastAsia="Times New Roman" w:hAnsi="Courier New" w:cs="Courier New"/>
          <w:color w:val="006000"/>
          <w:sz w:val="20"/>
        </w:rPr>
        <w:t>a,int</w:t>
      </w:r>
      <w:proofErr w:type="spellEnd"/>
      <w:r w:rsidRPr="00F329CD">
        <w:rPr>
          <w:rFonts w:ascii="Courier New" w:eastAsia="Times New Roman" w:hAnsi="Courier New" w:cs="Courier New"/>
          <w:color w:val="006000"/>
          <w:sz w:val="20"/>
        </w:rPr>
        <w:t xml:space="preserve"> 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&lt;&lt;"Area of triangle:"&lt;&lt;t*a*b;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gramStart"/>
      <w:r w:rsidRPr="00F329CD">
        <w:rPr>
          <w:rFonts w:ascii="Courier New" w:eastAsia="Times New Roman" w:hAnsi="Courier New" w:cs="Courier New"/>
          <w:color w:val="006000"/>
          <w:sz w:val="20"/>
        </w:rPr>
        <w:t>void</w:t>
      </w:r>
      <w:proofErr w:type="gramEnd"/>
      <w:r w:rsidRPr="00F329CD">
        <w:rPr>
          <w:rFonts w:ascii="Courier New" w:eastAsia="Times New Roman" w:hAnsi="Courier New" w:cs="Courier New"/>
          <w:color w:val="006000"/>
          <w:sz w:val="20"/>
        </w:rPr>
        <w:t xml:space="preserve"> main()</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int</w:t>
      </w:r>
      <w:proofErr w:type="spellEnd"/>
      <w:proofErr w:type="gramEnd"/>
      <w:r w:rsidRPr="00F329CD">
        <w:rPr>
          <w:rFonts w:ascii="Courier New" w:eastAsia="Times New Roman" w:hAnsi="Courier New" w:cs="Courier New"/>
          <w:color w:val="006000"/>
          <w:sz w:val="20"/>
        </w:rPr>
        <w:t xml:space="preserve"> </w:t>
      </w:r>
      <w:proofErr w:type="spellStart"/>
      <w:r w:rsidRPr="00F329CD">
        <w:rPr>
          <w:rFonts w:ascii="Courier New" w:eastAsia="Times New Roman" w:hAnsi="Courier New" w:cs="Courier New"/>
          <w:color w:val="006000"/>
          <w:sz w:val="20"/>
        </w:rPr>
        <w:t>ch</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int</w:t>
      </w:r>
      <w:proofErr w:type="spellEnd"/>
      <w:proofErr w:type="gramEnd"/>
      <w:r w:rsidRPr="00F329CD">
        <w:rPr>
          <w:rFonts w:ascii="Courier New" w:eastAsia="Times New Roman" w:hAnsi="Courier New" w:cs="Courier New"/>
          <w:color w:val="006000"/>
          <w:sz w:val="20"/>
        </w:rPr>
        <w:t xml:space="preserve"> </w:t>
      </w:r>
      <w:proofErr w:type="spellStart"/>
      <w:r w:rsidRPr="00F329CD">
        <w:rPr>
          <w:rFonts w:ascii="Courier New" w:eastAsia="Times New Roman" w:hAnsi="Courier New" w:cs="Courier New"/>
          <w:color w:val="006000"/>
          <w:sz w:val="20"/>
        </w:rPr>
        <w:t>a,b,r</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clrscr</w:t>
      </w:r>
      <w:proofErr w:type="spellEnd"/>
      <w:r w:rsidRPr="00F329CD">
        <w:rPr>
          <w:rFonts w:ascii="Courier New" w:eastAsia="Times New Roman" w:hAnsi="Courier New" w:cs="Courier New"/>
          <w:color w:val="006000"/>
          <w:sz w:val="20"/>
        </w:rPr>
        <w:t>(</w:t>
      </w:r>
      <w:proofErr w:type="gram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gramStart"/>
      <w:r w:rsidRPr="00F329CD">
        <w:rPr>
          <w:rFonts w:ascii="Courier New" w:eastAsia="Times New Roman" w:hAnsi="Courier New" w:cs="Courier New"/>
          <w:color w:val="006000"/>
          <w:sz w:val="20"/>
        </w:rPr>
        <w:t>fn</w:t>
      </w:r>
      <w:proofErr w:type="gramEnd"/>
      <w:r w:rsidRPr="00F329CD">
        <w:rPr>
          <w:rFonts w:ascii="Courier New" w:eastAsia="Times New Roman" w:hAnsi="Courier New" w:cs="Courier New"/>
          <w:color w:val="006000"/>
          <w:sz w:val="20"/>
        </w:rPr>
        <w:t xml:space="preserve"> </w:t>
      </w:r>
      <w:proofErr w:type="spellStart"/>
      <w:r w:rsidRPr="00F329CD">
        <w:rPr>
          <w:rFonts w:ascii="Courier New" w:eastAsia="Times New Roman" w:hAnsi="Courier New" w:cs="Courier New"/>
          <w:color w:val="006000"/>
          <w:sz w:val="20"/>
        </w:rPr>
        <w:t>obj</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&lt;&lt;"\n\t\</w:t>
      </w:r>
      <w:proofErr w:type="spellStart"/>
      <w:r w:rsidRPr="00F329CD">
        <w:rPr>
          <w:rFonts w:ascii="Courier New" w:eastAsia="Times New Roman" w:hAnsi="Courier New" w:cs="Courier New"/>
          <w:color w:val="006000"/>
          <w:sz w:val="20"/>
        </w:rPr>
        <w:t>tFunction</w:t>
      </w:r>
      <w:proofErr w:type="spellEnd"/>
      <w:r w:rsidRPr="00F329CD">
        <w:rPr>
          <w:rFonts w:ascii="Courier New" w:eastAsia="Times New Roman" w:hAnsi="Courier New" w:cs="Courier New"/>
          <w:color w:val="006000"/>
          <w:sz w:val="20"/>
        </w:rPr>
        <w:t xml:space="preserve"> Overloading";</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&lt;&lt;"\n1.Area of Circle\n2.Area of Rectangle\n3.Area of Triangle\n4.Exit\n:”;</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&lt;&lt;”Enter your Choice:";</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spellStart"/>
      <w:proofErr w:type="gramStart"/>
      <w:r w:rsidRPr="00F329CD">
        <w:rPr>
          <w:rFonts w:ascii="Courier New" w:eastAsia="Times New Roman" w:hAnsi="Courier New" w:cs="Courier New"/>
          <w:color w:val="006000"/>
          <w:sz w:val="20"/>
        </w:rPr>
        <w:t>cin</w:t>
      </w:r>
      <w:proofErr w:type="spellEnd"/>
      <w:proofErr w:type="gramEnd"/>
      <w:r w:rsidRPr="00F329CD">
        <w:rPr>
          <w:rFonts w:ascii="Courier New" w:eastAsia="Times New Roman" w:hAnsi="Courier New" w:cs="Courier New"/>
          <w:color w:val="006000"/>
          <w:sz w:val="20"/>
        </w:rPr>
        <w:t>&gt;&gt;</w:t>
      </w:r>
      <w:proofErr w:type="spellStart"/>
      <w:r w:rsidRPr="00F329CD">
        <w:rPr>
          <w:rFonts w:ascii="Courier New" w:eastAsia="Times New Roman" w:hAnsi="Courier New" w:cs="Courier New"/>
          <w:color w:val="006000"/>
          <w:sz w:val="20"/>
        </w:rPr>
        <w:t>ch</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xml:space="preserve">     </w:t>
      </w:r>
      <w:proofErr w:type="gramStart"/>
      <w:r w:rsidRPr="00F329CD">
        <w:rPr>
          <w:rFonts w:ascii="Courier New" w:eastAsia="Times New Roman" w:hAnsi="Courier New" w:cs="Courier New"/>
          <w:color w:val="006000"/>
          <w:sz w:val="20"/>
        </w:rPr>
        <w:t>switch(</w:t>
      </w:r>
      <w:proofErr w:type="spellStart"/>
      <w:proofErr w:type="gramEnd"/>
      <w:r w:rsidRPr="00F329CD">
        <w:rPr>
          <w:rFonts w:ascii="Courier New" w:eastAsia="Times New Roman" w:hAnsi="Courier New" w:cs="Courier New"/>
          <w:color w:val="006000"/>
          <w:sz w:val="20"/>
        </w:rPr>
        <w:t>ch</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case</w:t>
      </w:r>
      <w:proofErr w:type="gramEnd"/>
      <w:r w:rsidRPr="00F329CD">
        <w:rPr>
          <w:rFonts w:ascii="Courier New" w:eastAsia="Times New Roman" w:hAnsi="Courier New" w:cs="Courier New"/>
          <w:color w:val="006000"/>
          <w:sz w:val="20"/>
        </w:rPr>
        <w:t xml:space="preserve"> 1:</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 xml:space="preserve">&lt;&lt;"Enter </w:t>
      </w:r>
      <w:proofErr w:type="spellStart"/>
      <w:r w:rsidRPr="00F329CD">
        <w:rPr>
          <w:rFonts w:ascii="Courier New" w:eastAsia="Times New Roman" w:hAnsi="Courier New" w:cs="Courier New"/>
          <w:color w:val="006000"/>
          <w:sz w:val="20"/>
        </w:rPr>
        <w:t>Radious</w:t>
      </w:r>
      <w:proofErr w:type="spellEnd"/>
      <w:r w:rsidRPr="00F329CD">
        <w:rPr>
          <w:rFonts w:ascii="Courier New" w:eastAsia="Times New Roman" w:hAnsi="Courier New" w:cs="Courier New"/>
          <w:color w:val="006000"/>
          <w:sz w:val="20"/>
        </w:rPr>
        <w:t xml:space="preserve"> of the Circle:";</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cin</w:t>
      </w:r>
      <w:proofErr w:type="spellEnd"/>
      <w:proofErr w:type="gramEnd"/>
      <w:r w:rsidRPr="00F329CD">
        <w:rPr>
          <w:rFonts w:ascii="Courier New" w:eastAsia="Times New Roman" w:hAnsi="Courier New" w:cs="Courier New"/>
          <w:color w:val="006000"/>
          <w:sz w:val="20"/>
        </w:rPr>
        <w:t>&gt;&gt;r;</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r w:rsidRPr="00F329CD">
        <w:rPr>
          <w:rFonts w:ascii="Courier New" w:eastAsia="Times New Roman" w:hAnsi="Courier New" w:cs="Courier New"/>
          <w:color w:val="006000"/>
          <w:sz w:val="20"/>
        </w:rPr>
        <w:t>obj.area</w:t>
      </w:r>
      <w:proofErr w:type="spellEnd"/>
      <w:r w:rsidRPr="00F329CD">
        <w:rPr>
          <w:rFonts w:ascii="Courier New" w:eastAsia="Times New Roman" w:hAnsi="Courier New" w:cs="Courier New"/>
          <w:color w:val="006000"/>
          <w:sz w:val="20"/>
        </w:rPr>
        <w:t>(r);</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break</w:t>
      </w:r>
      <w:proofErr w:type="gram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case</w:t>
      </w:r>
      <w:proofErr w:type="gramEnd"/>
      <w:r w:rsidRPr="00F329CD">
        <w:rPr>
          <w:rFonts w:ascii="Courier New" w:eastAsia="Times New Roman" w:hAnsi="Courier New" w:cs="Courier New"/>
          <w:color w:val="006000"/>
          <w:sz w:val="20"/>
        </w:rPr>
        <w:t xml:space="preserve"> 2:</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&lt;&lt;"Enter Sides of the Rectangle:";</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cin</w:t>
      </w:r>
      <w:proofErr w:type="spellEnd"/>
      <w:proofErr w:type="gramEnd"/>
      <w:r w:rsidRPr="00F329CD">
        <w:rPr>
          <w:rFonts w:ascii="Courier New" w:eastAsia="Times New Roman" w:hAnsi="Courier New" w:cs="Courier New"/>
          <w:color w:val="006000"/>
          <w:sz w:val="20"/>
        </w:rPr>
        <w:t>&gt;&gt;a&gt;&gt;b;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obj.area</w:t>
      </w:r>
      <w:proofErr w:type="spellEnd"/>
      <w:r w:rsidRPr="00F329CD">
        <w:rPr>
          <w:rFonts w:ascii="Courier New" w:eastAsia="Times New Roman" w:hAnsi="Courier New" w:cs="Courier New"/>
          <w:color w:val="006000"/>
          <w:sz w:val="20"/>
        </w:rPr>
        <w:t>(</w:t>
      </w:r>
      <w:proofErr w:type="spellStart"/>
      <w:proofErr w:type="gramEnd"/>
      <w:r w:rsidRPr="00F329CD">
        <w:rPr>
          <w:rFonts w:ascii="Courier New" w:eastAsia="Times New Roman" w:hAnsi="Courier New" w:cs="Courier New"/>
          <w:color w:val="006000"/>
          <w:sz w:val="20"/>
        </w:rPr>
        <w:t>a,b</w:t>
      </w:r>
      <w:proofErr w:type="spell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break</w:t>
      </w:r>
      <w:proofErr w:type="gram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case</w:t>
      </w:r>
      <w:proofErr w:type="gramEnd"/>
      <w:r w:rsidRPr="00F329CD">
        <w:rPr>
          <w:rFonts w:ascii="Courier New" w:eastAsia="Times New Roman" w:hAnsi="Courier New" w:cs="Courier New"/>
          <w:color w:val="006000"/>
          <w:sz w:val="20"/>
        </w:rPr>
        <w:t xml:space="preserve"> 3:</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cout</w:t>
      </w:r>
      <w:proofErr w:type="spellEnd"/>
      <w:proofErr w:type="gramEnd"/>
      <w:r w:rsidRPr="00F329CD">
        <w:rPr>
          <w:rFonts w:ascii="Courier New" w:eastAsia="Times New Roman" w:hAnsi="Courier New" w:cs="Courier New"/>
          <w:color w:val="006000"/>
          <w:sz w:val="20"/>
        </w:rPr>
        <w:t>&lt;&lt;"Enter Sides of the Triangle:";</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cin</w:t>
      </w:r>
      <w:proofErr w:type="spellEnd"/>
      <w:proofErr w:type="gramEnd"/>
      <w:r w:rsidRPr="00F329CD">
        <w:rPr>
          <w:rFonts w:ascii="Courier New" w:eastAsia="Times New Roman" w:hAnsi="Courier New" w:cs="Courier New"/>
          <w:color w:val="006000"/>
          <w:sz w:val="20"/>
        </w:rPr>
        <w:t>&gt;&gt;a&gt;&gt;b;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spellStart"/>
      <w:proofErr w:type="gramStart"/>
      <w:r w:rsidRPr="00F329CD">
        <w:rPr>
          <w:rFonts w:ascii="Courier New" w:eastAsia="Times New Roman" w:hAnsi="Courier New" w:cs="Courier New"/>
          <w:color w:val="006000"/>
          <w:sz w:val="20"/>
        </w:rPr>
        <w:t>obj.area</w:t>
      </w:r>
      <w:proofErr w:type="spellEnd"/>
      <w:r w:rsidRPr="00F329CD">
        <w:rPr>
          <w:rFonts w:ascii="Courier New" w:eastAsia="Times New Roman" w:hAnsi="Courier New" w:cs="Courier New"/>
          <w:color w:val="006000"/>
          <w:sz w:val="20"/>
        </w:rPr>
        <w:t>(</w:t>
      </w:r>
      <w:proofErr w:type="gramEnd"/>
      <w:r w:rsidRPr="00F329CD">
        <w:rPr>
          <w:rFonts w:ascii="Courier New" w:eastAsia="Times New Roman" w:hAnsi="Courier New" w:cs="Courier New"/>
          <w:color w:val="006000"/>
          <w:sz w:val="20"/>
        </w:rPr>
        <w:t>0.5,a,b);</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break</w:t>
      </w:r>
      <w:proofErr w:type="gram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case</w:t>
      </w:r>
      <w:proofErr w:type="gramEnd"/>
      <w:r w:rsidRPr="00F329CD">
        <w:rPr>
          <w:rFonts w:ascii="Courier New" w:eastAsia="Times New Roman" w:hAnsi="Courier New" w:cs="Courier New"/>
          <w:color w:val="006000"/>
          <w:sz w:val="20"/>
        </w:rPr>
        <w:t xml:space="preserve"> 4:</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roofErr w:type="gramStart"/>
      <w:r w:rsidRPr="00F329CD">
        <w:rPr>
          <w:rFonts w:ascii="Courier New" w:eastAsia="Times New Roman" w:hAnsi="Courier New" w:cs="Courier New"/>
          <w:color w:val="006000"/>
          <w:sz w:val="20"/>
        </w:rPr>
        <w:t>exit(</w:t>
      </w:r>
      <w:proofErr w:type="gramEnd"/>
      <w:r w:rsidRPr="00F329CD">
        <w:rPr>
          <w:rFonts w:ascii="Courier New" w:eastAsia="Times New Roman" w:hAnsi="Courier New" w:cs="Courier New"/>
          <w:color w:val="006000"/>
          <w:sz w:val="20"/>
        </w:rPr>
        <w:t>0);</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     }</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proofErr w:type="spellStart"/>
      <w:proofErr w:type="gramStart"/>
      <w:r w:rsidRPr="00F329CD">
        <w:rPr>
          <w:rFonts w:ascii="Courier New" w:eastAsia="Times New Roman" w:hAnsi="Courier New" w:cs="Courier New"/>
          <w:color w:val="006000"/>
          <w:sz w:val="20"/>
        </w:rPr>
        <w:t>getch</w:t>
      </w:r>
      <w:proofErr w:type="spellEnd"/>
      <w:r w:rsidRPr="00F329CD">
        <w:rPr>
          <w:rFonts w:ascii="Courier New" w:eastAsia="Times New Roman" w:hAnsi="Courier New" w:cs="Courier New"/>
          <w:color w:val="006000"/>
          <w:sz w:val="20"/>
        </w:rPr>
        <w:t>(</w:t>
      </w:r>
      <w:proofErr w:type="gramEnd"/>
      <w:r w:rsidRPr="00F329CD">
        <w:rPr>
          <w:rFonts w:ascii="Courier New" w:eastAsia="Times New Roman" w:hAnsi="Courier New" w:cs="Courier New"/>
          <w:color w:val="006000"/>
          <w:sz w:val="20"/>
        </w:rPr>
        <w:t>);</w:t>
      </w:r>
    </w:p>
    <w:p w:rsidR="00F329CD" w:rsidRPr="00F329CD" w:rsidRDefault="00F329CD" w:rsidP="00F329CD">
      <w:pPr>
        <w:shd w:val="clear" w:color="auto" w:fill="FFFFFF"/>
        <w:spacing w:after="0" w:line="320" w:lineRule="atLeast"/>
        <w:rPr>
          <w:rFonts w:ascii="Times New Roman" w:eastAsia="Times New Roman" w:hAnsi="Times New Roman" w:cs="Times New Roman"/>
          <w:color w:val="444444"/>
          <w:sz w:val="20"/>
          <w:szCs w:val="20"/>
        </w:rPr>
      </w:pPr>
      <w:r w:rsidRPr="00F329CD">
        <w:rPr>
          <w:rFonts w:ascii="Courier New" w:eastAsia="Times New Roman" w:hAnsi="Courier New" w:cs="Courier New"/>
          <w:color w:val="006000"/>
          <w:sz w:val="20"/>
        </w:rPr>
        <w:t>}</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lastRenderedPageBreak/>
        <w:t>Output:</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Function Overloading</w:t>
      </w:r>
    </w:p>
    <w:p w:rsidR="00F329CD" w:rsidRDefault="00F329CD" w:rsidP="00F329CD">
      <w:pPr>
        <w:shd w:val="clear" w:color="auto" w:fill="FFFFFF"/>
        <w:spacing w:line="320" w:lineRule="atLeast"/>
        <w:rPr>
          <w:color w:val="444444"/>
          <w:sz w:val="20"/>
          <w:szCs w:val="20"/>
        </w:rPr>
      </w:pPr>
      <w:r>
        <w:rPr>
          <w:color w:val="444444"/>
          <w:sz w:val="20"/>
          <w:szCs w:val="20"/>
        </w:rPr>
        <w:t>              1. Area of Circle</w:t>
      </w:r>
    </w:p>
    <w:p w:rsidR="00F329CD" w:rsidRDefault="00F329CD" w:rsidP="00F329CD">
      <w:pPr>
        <w:shd w:val="clear" w:color="auto" w:fill="FFFFFF"/>
        <w:spacing w:line="320" w:lineRule="atLeast"/>
        <w:rPr>
          <w:color w:val="444444"/>
          <w:sz w:val="20"/>
          <w:szCs w:val="20"/>
        </w:rPr>
      </w:pPr>
      <w:r>
        <w:rPr>
          <w:color w:val="444444"/>
          <w:sz w:val="20"/>
          <w:szCs w:val="20"/>
        </w:rPr>
        <w:t>              2. Area of Rectangle</w:t>
      </w:r>
    </w:p>
    <w:p w:rsidR="00F329CD" w:rsidRDefault="00F329CD" w:rsidP="00F329CD">
      <w:pPr>
        <w:shd w:val="clear" w:color="auto" w:fill="FFFFFF"/>
        <w:spacing w:line="320" w:lineRule="atLeast"/>
        <w:rPr>
          <w:color w:val="444444"/>
          <w:sz w:val="20"/>
          <w:szCs w:val="20"/>
        </w:rPr>
      </w:pPr>
      <w:r>
        <w:rPr>
          <w:color w:val="444444"/>
          <w:sz w:val="20"/>
          <w:szCs w:val="20"/>
        </w:rPr>
        <w:t>              3. Area of Triangle</w:t>
      </w:r>
    </w:p>
    <w:p w:rsidR="00F329CD" w:rsidRDefault="00F329CD" w:rsidP="00F329CD">
      <w:pPr>
        <w:shd w:val="clear" w:color="auto" w:fill="FFFFFF"/>
        <w:spacing w:line="320" w:lineRule="atLeast"/>
        <w:rPr>
          <w:color w:val="444444"/>
          <w:sz w:val="20"/>
          <w:szCs w:val="20"/>
        </w:rPr>
      </w:pPr>
      <w:r>
        <w:rPr>
          <w:color w:val="444444"/>
          <w:sz w:val="20"/>
          <w:szCs w:val="20"/>
        </w:rPr>
        <w:t>              4. Exit</w:t>
      </w:r>
    </w:p>
    <w:p w:rsidR="00F329CD" w:rsidRDefault="00F329CD" w:rsidP="00F329CD">
      <w:pPr>
        <w:shd w:val="clear" w:color="auto" w:fill="FFFFFF"/>
        <w:spacing w:line="320" w:lineRule="atLeast"/>
        <w:rPr>
          <w:color w:val="444444"/>
          <w:sz w:val="20"/>
          <w:szCs w:val="20"/>
        </w:rPr>
      </w:pPr>
      <w:r>
        <w:rPr>
          <w:color w:val="444444"/>
          <w:sz w:val="20"/>
          <w:szCs w:val="20"/>
        </w:rPr>
        <w:t>              Enter Your Choice: 2</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xml:space="preserve">              Enter the Sides of the Rectangle: 5 </w:t>
      </w:r>
      <w:proofErr w:type="spellStart"/>
      <w:r>
        <w:rPr>
          <w:color w:val="444444"/>
          <w:sz w:val="20"/>
          <w:szCs w:val="20"/>
        </w:rPr>
        <w:t>5</w:t>
      </w:r>
      <w:proofErr w:type="spellEnd"/>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Area of Rectangle is: 25</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1. Area of Circle</w:t>
      </w:r>
    </w:p>
    <w:p w:rsidR="00F329CD" w:rsidRDefault="00F329CD" w:rsidP="00F329CD">
      <w:pPr>
        <w:shd w:val="clear" w:color="auto" w:fill="FFFFFF"/>
        <w:spacing w:line="320" w:lineRule="atLeast"/>
        <w:rPr>
          <w:color w:val="444444"/>
          <w:sz w:val="20"/>
          <w:szCs w:val="20"/>
        </w:rPr>
      </w:pPr>
      <w:r>
        <w:rPr>
          <w:color w:val="444444"/>
          <w:sz w:val="20"/>
          <w:szCs w:val="20"/>
        </w:rPr>
        <w:t>              2. Area of Rectangle</w:t>
      </w:r>
    </w:p>
    <w:p w:rsidR="00F329CD" w:rsidRDefault="00F329CD" w:rsidP="00F329CD">
      <w:pPr>
        <w:shd w:val="clear" w:color="auto" w:fill="FFFFFF"/>
        <w:spacing w:line="320" w:lineRule="atLeast"/>
        <w:rPr>
          <w:color w:val="444444"/>
          <w:sz w:val="20"/>
          <w:szCs w:val="20"/>
        </w:rPr>
      </w:pPr>
      <w:r>
        <w:rPr>
          <w:color w:val="444444"/>
          <w:sz w:val="20"/>
          <w:szCs w:val="20"/>
        </w:rPr>
        <w:t>              3. Area of Triangle</w:t>
      </w:r>
    </w:p>
    <w:p w:rsidR="00F329CD" w:rsidRDefault="00F329CD" w:rsidP="00F329CD">
      <w:pPr>
        <w:shd w:val="clear" w:color="auto" w:fill="FFFFFF"/>
        <w:spacing w:line="320" w:lineRule="atLeast"/>
        <w:rPr>
          <w:color w:val="444444"/>
          <w:sz w:val="20"/>
          <w:szCs w:val="20"/>
        </w:rPr>
      </w:pPr>
      <w:r>
        <w:rPr>
          <w:color w:val="444444"/>
          <w:sz w:val="20"/>
          <w:szCs w:val="20"/>
        </w:rPr>
        <w:t>              4. Exit</w:t>
      </w:r>
    </w:p>
    <w:p w:rsidR="00F329CD" w:rsidRDefault="00F329CD" w:rsidP="00F329CD">
      <w:pPr>
        <w:shd w:val="clear" w:color="auto" w:fill="FFFFFF"/>
        <w:spacing w:line="320" w:lineRule="atLeast"/>
        <w:rPr>
          <w:color w:val="444444"/>
          <w:sz w:val="20"/>
          <w:szCs w:val="20"/>
        </w:rPr>
      </w:pPr>
      <w:r>
        <w:rPr>
          <w:color w:val="444444"/>
          <w:sz w:val="20"/>
          <w:szCs w:val="20"/>
        </w:rPr>
        <w:t>              Enter Your Choice: 4</w:t>
      </w:r>
    </w:p>
    <w:p w:rsidR="00F329CD" w:rsidRPr="00F329CD" w:rsidRDefault="00F329CD" w:rsidP="00F329CD">
      <w:pPr>
        <w:spacing w:after="0" w:line="240" w:lineRule="auto"/>
        <w:outlineLvl w:val="2"/>
        <w:rPr>
          <w:rFonts w:ascii="Times New Roman" w:eastAsia="Times New Roman" w:hAnsi="Times New Roman" w:cs="Times New Roman"/>
          <w:b/>
          <w:bCs/>
          <w:color w:val="444444"/>
          <w:sz w:val="43"/>
          <w:szCs w:val="43"/>
        </w:rPr>
      </w:pPr>
      <w:r w:rsidRPr="00F329CD">
        <w:rPr>
          <w:rFonts w:ascii="Times New Roman" w:eastAsia="Times New Roman" w:hAnsi="Times New Roman" w:cs="Times New Roman"/>
          <w:b/>
          <w:bCs/>
          <w:color w:val="444444"/>
          <w:sz w:val="43"/>
          <w:szCs w:val="43"/>
        </w:rPr>
        <w:t>Simple Program for Function Template Using C++ Programming</w:t>
      </w:r>
    </w:p>
    <w:p w:rsidR="00F329CD" w:rsidRDefault="00F329CD" w:rsidP="00F329CD">
      <w:pPr>
        <w:shd w:val="clear" w:color="auto" w:fill="FFFFFF"/>
        <w:spacing w:line="320" w:lineRule="atLeast"/>
        <w:rPr>
          <w:color w:val="444444"/>
          <w:sz w:val="20"/>
          <w:szCs w:val="20"/>
        </w:rPr>
      </w:pPr>
      <w:r>
        <w:rPr>
          <w:color w:val="444444"/>
          <w:sz w:val="20"/>
          <w:szCs w:val="20"/>
        </w:rPr>
        <w:t xml:space="preserve">To swap the numbers using the concept of </w:t>
      </w:r>
      <w:proofErr w:type="gramStart"/>
      <w:r>
        <w:rPr>
          <w:color w:val="444444"/>
          <w:sz w:val="20"/>
          <w:szCs w:val="20"/>
        </w:rPr>
        <w:t>function</w:t>
      </w:r>
      <w:proofErr w:type="gramEnd"/>
      <w:r>
        <w:rPr>
          <w:color w:val="444444"/>
          <w:sz w:val="20"/>
          <w:szCs w:val="20"/>
        </w:rPr>
        <w:t xml:space="preserve"> template.</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ALGORITHM:</w:t>
      </w:r>
    </w:p>
    <w:p w:rsidR="00F329CD" w:rsidRDefault="00F329CD" w:rsidP="00F329CD">
      <w:pPr>
        <w:shd w:val="clear" w:color="auto" w:fill="FFFFFF"/>
        <w:spacing w:line="320" w:lineRule="atLeast"/>
        <w:rPr>
          <w:color w:val="444444"/>
          <w:sz w:val="20"/>
          <w:szCs w:val="20"/>
        </w:rPr>
      </w:pPr>
      <w:r>
        <w:rPr>
          <w:color w:val="444444"/>
          <w:sz w:val="20"/>
          <w:szCs w:val="20"/>
        </w:rPr>
        <w:t>STEP 1:  Start the program.</w:t>
      </w:r>
    </w:p>
    <w:p w:rsidR="00F329CD" w:rsidRDefault="00F329CD" w:rsidP="00F329CD">
      <w:pPr>
        <w:shd w:val="clear" w:color="auto" w:fill="FFFFFF"/>
        <w:spacing w:line="320" w:lineRule="atLeast"/>
        <w:rPr>
          <w:color w:val="444444"/>
          <w:sz w:val="20"/>
          <w:szCs w:val="20"/>
        </w:rPr>
      </w:pPr>
      <w:r>
        <w:rPr>
          <w:color w:val="444444"/>
          <w:sz w:val="20"/>
          <w:szCs w:val="20"/>
        </w:rPr>
        <w:t>STEP 2:  Declare the template class.</w:t>
      </w:r>
    </w:p>
    <w:p w:rsidR="00F329CD" w:rsidRDefault="00F329CD" w:rsidP="00F329CD">
      <w:pPr>
        <w:shd w:val="clear" w:color="auto" w:fill="FFFFFF"/>
        <w:spacing w:line="320" w:lineRule="atLeast"/>
        <w:rPr>
          <w:color w:val="444444"/>
          <w:sz w:val="20"/>
          <w:szCs w:val="20"/>
        </w:rPr>
      </w:pPr>
      <w:r>
        <w:rPr>
          <w:color w:val="444444"/>
          <w:sz w:val="20"/>
          <w:szCs w:val="20"/>
        </w:rPr>
        <w:t>STEP 3:  Declare and define the functions to swap the values.</w:t>
      </w:r>
    </w:p>
    <w:p w:rsidR="00F329CD" w:rsidRDefault="00F329CD" w:rsidP="00F329CD">
      <w:pPr>
        <w:shd w:val="clear" w:color="auto" w:fill="FFFFFF"/>
        <w:spacing w:line="320" w:lineRule="atLeast"/>
        <w:rPr>
          <w:color w:val="444444"/>
          <w:sz w:val="20"/>
          <w:szCs w:val="20"/>
        </w:rPr>
      </w:pPr>
      <w:r>
        <w:rPr>
          <w:color w:val="444444"/>
          <w:sz w:val="20"/>
          <w:szCs w:val="20"/>
        </w:rPr>
        <w:lastRenderedPageBreak/>
        <w:t>STEP 4:  Declare and define the functions to get the values.</w:t>
      </w:r>
    </w:p>
    <w:p w:rsidR="00F329CD" w:rsidRDefault="00F329CD" w:rsidP="00F329CD">
      <w:pPr>
        <w:shd w:val="clear" w:color="auto" w:fill="FFFFFF"/>
        <w:spacing w:line="320" w:lineRule="atLeast"/>
        <w:rPr>
          <w:color w:val="444444"/>
          <w:sz w:val="20"/>
          <w:szCs w:val="20"/>
        </w:rPr>
      </w:pPr>
      <w:r>
        <w:rPr>
          <w:color w:val="444444"/>
          <w:sz w:val="20"/>
          <w:szCs w:val="20"/>
        </w:rPr>
        <w:t>STEP 5:  Read the values and call the corresponding functions.</w:t>
      </w:r>
    </w:p>
    <w:p w:rsidR="00F329CD" w:rsidRDefault="00F329CD" w:rsidP="00F329CD">
      <w:pPr>
        <w:shd w:val="clear" w:color="auto" w:fill="FFFFFF"/>
        <w:spacing w:line="320" w:lineRule="atLeast"/>
        <w:rPr>
          <w:color w:val="444444"/>
          <w:sz w:val="20"/>
          <w:szCs w:val="20"/>
        </w:rPr>
      </w:pPr>
      <w:r>
        <w:rPr>
          <w:color w:val="444444"/>
          <w:sz w:val="20"/>
          <w:szCs w:val="20"/>
        </w:rPr>
        <w:t>STEP6:   Display the results.</w:t>
      </w:r>
    </w:p>
    <w:p w:rsidR="00F329CD" w:rsidRDefault="00F329CD" w:rsidP="00F329CD">
      <w:pPr>
        <w:shd w:val="clear" w:color="auto" w:fill="FFFFFF"/>
        <w:spacing w:line="320" w:lineRule="atLeast"/>
        <w:rPr>
          <w:color w:val="444444"/>
          <w:sz w:val="20"/>
          <w:szCs w:val="20"/>
        </w:rPr>
      </w:pPr>
      <w:r>
        <w:rPr>
          <w:color w:val="444444"/>
          <w:sz w:val="20"/>
          <w:szCs w:val="20"/>
        </w:rPr>
        <w:t>STEP 7:  Stop the program. </w:t>
      </w:r>
    </w:p>
    <w:p w:rsidR="00F329CD" w:rsidRDefault="00F329CD" w:rsidP="00F329CD">
      <w:pPr>
        <w:pStyle w:val="Heading2"/>
        <w:shd w:val="clear" w:color="auto" w:fill="FFFFFF"/>
        <w:rPr>
          <w:b w:val="0"/>
          <w:bCs w:val="0"/>
          <w:color w:val="444444"/>
          <w:sz w:val="38"/>
          <w:szCs w:val="38"/>
        </w:rPr>
      </w:pPr>
      <w:bookmarkStart w:id="33" w:name="TOC-PROGRAM:-"/>
      <w:bookmarkEnd w:id="33"/>
      <w:r>
        <w:rPr>
          <w:b w:val="0"/>
          <w:bCs w:val="0"/>
          <w:color w:val="444444"/>
          <w:sz w:val="38"/>
          <w:szCs w:val="38"/>
        </w:rPr>
        <w:t>PROGRAM: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template&lt;</w:t>
      </w:r>
      <w:proofErr w:type="gramEnd"/>
      <w:r>
        <w:rPr>
          <w:rStyle w:val="HTMLCode"/>
          <w:rFonts w:eastAsiaTheme="minorHAnsi"/>
          <w:color w:val="006000"/>
        </w:rPr>
        <w:t>class 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swap(t &amp;</w:t>
      </w:r>
      <w:proofErr w:type="spellStart"/>
      <w:r>
        <w:rPr>
          <w:rStyle w:val="HTMLCode"/>
          <w:rFonts w:eastAsiaTheme="minorHAnsi"/>
          <w:color w:val="006000"/>
        </w:rPr>
        <w:t>x,t</w:t>
      </w:r>
      <w:proofErr w:type="spellEnd"/>
      <w:r>
        <w:rPr>
          <w:rStyle w:val="HTMLCode"/>
          <w:rFonts w:eastAsiaTheme="minorHAnsi"/>
          <w:color w:val="006000"/>
        </w:rPr>
        <w:t xml:space="preserve"> &amp;y)</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w:t>
      </w:r>
      <w:proofErr w:type="gramEnd"/>
      <w:r>
        <w:rPr>
          <w:rStyle w:val="HTMLCode"/>
          <w:rFonts w:eastAsiaTheme="minorHAnsi"/>
          <w:color w:val="006000"/>
        </w:rPr>
        <w:t xml:space="preserve"> temp=x;</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x=y;</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y=temp;</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fun(</w:t>
      </w:r>
      <w:proofErr w:type="spellStart"/>
      <w:r>
        <w:rPr>
          <w:rStyle w:val="HTMLCode"/>
          <w:rFonts w:eastAsiaTheme="minorHAnsi"/>
          <w:color w:val="006000"/>
        </w:rPr>
        <w:t>int</w:t>
      </w:r>
      <w:proofErr w:type="spellEnd"/>
      <w:r>
        <w:rPr>
          <w:rStyle w:val="HTMLCode"/>
          <w:rFonts w:eastAsiaTheme="minorHAnsi"/>
          <w:color w:val="006000"/>
        </w:rPr>
        <w:t xml:space="preserve"> </w:t>
      </w:r>
      <w:proofErr w:type="spellStart"/>
      <w:r>
        <w:rPr>
          <w:rStyle w:val="HTMLCode"/>
          <w:rFonts w:eastAsiaTheme="minorHAnsi"/>
          <w:color w:val="006000"/>
        </w:rPr>
        <w:t>a,int</w:t>
      </w:r>
      <w:proofErr w:type="spellEnd"/>
      <w:r>
        <w:rPr>
          <w:rStyle w:val="HTMLCode"/>
          <w:rFonts w:eastAsiaTheme="minorHAnsi"/>
          <w:color w:val="006000"/>
        </w:rPr>
        <w:t xml:space="preserve"> </w:t>
      </w:r>
      <w:proofErr w:type="spellStart"/>
      <w:r>
        <w:rPr>
          <w:rStyle w:val="HTMLCode"/>
          <w:rFonts w:eastAsiaTheme="minorHAnsi"/>
          <w:color w:val="006000"/>
        </w:rPr>
        <w:t>b,float</w:t>
      </w:r>
      <w:proofErr w:type="spellEnd"/>
      <w:r>
        <w:rPr>
          <w:rStyle w:val="HTMLCode"/>
          <w:rFonts w:eastAsiaTheme="minorHAnsi"/>
          <w:color w:val="006000"/>
        </w:rPr>
        <w:t xml:space="preserve"> </w:t>
      </w:r>
      <w:proofErr w:type="spellStart"/>
      <w:r>
        <w:rPr>
          <w:rStyle w:val="HTMLCode"/>
          <w:rFonts w:eastAsiaTheme="minorHAnsi"/>
          <w:color w:val="006000"/>
        </w:rPr>
        <w:t>c,float</w:t>
      </w:r>
      <w:proofErr w:type="spellEnd"/>
      <w:r>
        <w:rPr>
          <w:rStyle w:val="HTMLCode"/>
          <w:rFonts w:eastAsiaTheme="minorHAnsi"/>
          <w:color w:val="006000"/>
        </w:rPr>
        <w:t xml:space="preserve"> d)</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na</w:t>
      </w:r>
      <w:proofErr w:type="spellEnd"/>
      <w:r>
        <w:rPr>
          <w:rStyle w:val="HTMLCode"/>
          <w:rFonts w:eastAsiaTheme="minorHAnsi"/>
          <w:color w:val="006000"/>
        </w:rPr>
        <w:t xml:space="preserve"> and b before </w:t>
      </w:r>
      <w:proofErr w:type="spellStart"/>
      <w:r>
        <w:rPr>
          <w:rStyle w:val="HTMLCode"/>
          <w:rFonts w:eastAsiaTheme="minorHAnsi"/>
          <w:color w:val="006000"/>
        </w:rPr>
        <w:t>swaping</w:t>
      </w:r>
      <w:proofErr w:type="spellEnd"/>
      <w:r>
        <w:rPr>
          <w:rStyle w:val="HTMLCode"/>
          <w:rFonts w:eastAsiaTheme="minorHAnsi"/>
          <w:color w:val="006000"/>
        </w:rPr>
        <w:t xml:space="preserve"> :"&lt;&lt;a&lt;&lt;"\t"&lt;&lt;b;</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swap(</w:t>
      </w:r>
      <w:proofErr w:type="spellStart"/>
      <w:proofErr w:type="gramEnd"/>
      <w:r>
        <w:rPr>
          <w:rStyle w:val="HTMLCode"/>
          <w:rFonts w:eastAsiaTheme="minorHAnsi"/>
          <w:color w:val="006000"/>
        </w:rPr>
        <w:t>a,b</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na</w:t>
      </w:r>
      <w:proofErr w:type="spellEnd"/>
      <w:r>
        <w:rPr>
          <w:rStyle w:val="HTMLCode"/>
          <w:rFonts w:eastAsiaTheme="minorHAnsi"/>
          <w:color w:val="006000"/>
        </w:rPr>
        <w:t xml:space="preserve"> and b after </w:t>
      </w:r>
      <w:proofErr w:type="spellStart"/>
      <w:r>
        <w:rPr>
          <w:rStyle w:val="HTMLCode"/>
          <w:rFonts w:eastAsiaTheme="minorHAnsi"/>
          <w:color w:val="006000"/>
        </w:rPr>
        <w:t>swaping</w:t>
      </w:r>
      <w:proofErr w:type="spellEnd"/>
      <w:r>
        <w:rPr>
          <w:rStyle w:val="HTMLCode"/>
          <w:rFonts w:eastAsiaTheme="minorHAnsi"/>
          <w:color w:val="006000"/>
        </w:rPr>
        <w:t xml:space="preserve">  :"&lt;&lt;a&lt;&lt;"\t"&lt;&lt;b;</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nc</w:t>
      </w:r>
      <w:proofErr w:type="spellEnd"/>
      <w:r>
        <w:rPr>
          <w:rStyle w:val="HTMLCode"/>
          <w:rFonts w:eastAsiaTheme="minorHAnsi"/>
          <w:color w:val="006000"/>
        </w:rPr>
        <w:t xml:space="preserve"> and d before </w:t>
      </w:r>
      <w:proofErr w:type="spellStart"/>
      <w:r>
        <w:rPr>
          <w:rStyle w:val="HTMLCode"/>
          <w:rFonts w:eastAsiaTheme="minorHAnsi"/>
          <w:color w:val="006000"/>
        </w:rPr>
        <w:t>swaping</w:t>
      </w:r>
      <w:proofErr w:type="spellEnd"/>
      <w:r>
        <w:rPr>
          <w:rStyle w:val="HTMLCode"/>
          <w:rFonts w:eastAsiaTheme="minorHAnsi"/>
          <w:color w:val="006000"/>
        </w:rPr>
        <w:t xml:space="preserve"> :"&lt;&lt;c&lt;&lt;"\t"&lt;&lt;d;</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swap(</w:t>
      </w:r>
      <w:proofErr w:type="spellStart"/>
      <w:proofErr w:type="gramEnd"/>
      <w:r>
        <w:rPr>
          <w:rStyle w:val="HTMLCode"/>
          <w:rFonts w:eastAsiaTheme="minorHAnsi"/>
          <w:color w:val="006000"/>
        </w:rPr>
        <w:t>c,d</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nc</w:t>
      </w:r>
      <w:proofErr w:type="spellEnd"/>
      <w:r>
        <w:rPr>
          <w:rStyle w:val="HTMLCode"/>
          <w:rFonts w:eastAsiaTheme="minorHAnsi"/>
          <w:color w:val="006000"/>
        </w:rPr>
        <w:t xml:space="preserve"> and d after </w:t>
      </w:r>
      <w:proofErr w:type="spellStart"/>
      <w:r>
        <w:rPr>
          <w:rStyle w:val="HTMLCode"/>
          <w:rFonts w:eastAsiaTheme="minorHAnsi"/>
          <w:color w:val="006000"/>
        </w:rPr>
        <w:t>swaping</w:t>
      </w:r>
      <w:proofErr w:type="spellEnd"/>
      <w:r>
        <w:rPr>
          <w:rStyle w:val="HTMLCode"/>
          <w:rFonts w:eastAsiaTheme="minorHAnsi"/>
          <w:color w:val="006000"/>
        </w:rPr>
        <w:t xml:space="preserve">  :"&lt;&lt;c&lt;&lt;"\t"&lt;&lt;d;</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lastRenderedPageBreak/>
        <w:t>}</w:t>
      </w:r>
    </w:p>
    <w:p w:rsidR="00F329CD" w:rsidRDefault="00F329CD" w:rsidP="00F329CD">
      <w:pPr>
        <w:shd w:val="clear" w:color="auto" w:fill="FFFFFF"/>
        <w:spacing w:line="320" w:lineRule="atLeast"/>
        <w:rPr>
          <w:color w:val="444444"/>
          <w:sz w:val="20"/>
          <w:szCs w:val="20"/>
        </w:rPr>
      </w:pP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a,b</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float</w:t>
      </w:r>
      <w:proofErr w:type="gramEnd"/>
      <w:r>
        <w:rPr>
          <w:rStyle w:val="HTMLCode"/>
          <w:rFonts w:eastAsiaTheme="minorHAnsi"/>
          <w:color w:val="006000"/>
        </w:rPr>
        <w:t xml:space="preserve"> </w:t>
      </w:r>
      <w:proofErr w:type="spellStart"/>
      <w:r>
        <w:rPr>
          <w:rStyle w:val="HTMLCode"/>
          <w:rFonts w:eastAsiaTheme="minorHAnsi"/>
          <w:color w:val="006000"/>
        </w:rPr>
        <w:t>c,d</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A,B values(integer):";</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&gt;&gt;a&gt;&gt;b;</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C,D values(float):";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&gt;&gt;c&gt;&gt;d;</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fun(</w:t>
      </w:r>
      <w:proofErr w:type="spellStart"/>
      <w:proofErr w:type="gramEnd"/>
      <w:r>
        <w:rPr>
          <w:rStyle w:val="HTMLCode"/>
          <w:rFonts w:eastAsiaTheme="minorHAnsi"/>
          <w:color w:val="006000"/>
        </w:rPr>
        <w:t>a,b,c,d</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Output:</w:t>
      </w:r>
    </w:p>
    <w:p w:rsidR="00F329CD" w:rsidRDefault="00F329CD" w:rsidP="00F329CD">
      <w:pPr>
        <w:shd w:val="clear" w:color="auto" w:fill="FFFFFF"/>
        <w:spacing w:line="320" w:lineRule="atLeast"/>
        <w:rPr>
          <w:color w:val="444444"/>
          <w:sz w:val="20"/>
          <w:szCs w:val="20"/>
        </w:rPr>
      </w:pPr>
      <w:r>
        <w:rPr>
          <w:color w:val="444444"/>
          <w:sz w:val="20"/>
          <w:szCs w:val="20"/>
        </w:rPr>
        <w:t xml:space="preserve">Enter A, B values (integer): </w:t>
      </w:r>
      <w:proofErr w:type="gramStart"/>
      <w:r>
        <w:rPr>
          <w:color w:val="444444"/>
          <w:sz w:val="20"/>
          <w:szCs w:val="20"/>
        </w:rPr>
        <w:t>10  20</w:t>
      </w:r>
      <w:proofErr w:type="gramEnd"/>
    </w:p>
    <w:p w:rsidR="00F329CD" w:rsidRDefault="00F329CD" w:rsidP="00F329CD">
      <w:pPr>
        <w:shd w:val="clear" w:color="auto" w:fill="FFFFFF"/>
        <w:spacing w:line="320" w:lineRule="atLeast"/>
        <w:rPr>
          <w:color w:val="444444"/>
          <w:sz w:val="20"/>
          <w:szCs w:val="20"/>
        </w:rPr>
      </w:pPr>
      <w:r>
        <w:rPr>
          <w:color w:val="444444"/>
          <w:sz w:val="20"/>
          <w:szCs w:val="20"/>
        </w:rPr>
        <w:t>Enter C, D values (float):    </w:t>
      </w:r>
      <w:proofErr w:type="gramStart"/>
      <w:r>
        <w:rPr>
          <w:color w:val="444444"/>
          <w:sz w:val="20"/>
          <w:szCs w:val="20"/>
        </w:rPr>
        <w:t>2.50  10.80</w:t>
      </w:r>
      <w:proofErr w:type="gramEnd"/>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A and B before swapping: 10 20</w:t>
      </w:r>
    </w:p>
    <w:p w:rsidR="00F329CD" w:rsidRDefault="00F329CD" w:rsidP="00F329CD">
      <w:pPr>
        <w:shd w:val="clear" w:color="auto" w:fill="FFFFFF"/>
        <w:spacing w:line="320" w:lineRule="atLeast"/>
        <w:rPr>
          <w:color w:val="444444"/>
          <w:sz w:val="20"/>
          <w:szCs w:val="20"/>
        </w:rPr>
      </w:pPr>
      <w:r>
        <w:rPr>
          <w:color w:val="444444"/>
          <w:sz w:val="20"/>
          <w:szCs w:val="20"/>
        </w:rPr>
        <w:t>A and B after    swapping:  20 10</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xml:space="preserve">C and D before swapping: </w:t>
      </w:r>
      <w:proofErr w:type="gramStart"/>
      <w:r>
        <w:rPr>
          <w:color w:val="444444"/>
          <w:sz w:val="20"/>
          <w:szCs w:val="20"/>
        </w:rPr>
        <w:t>2.50  10.80</w:t>
      </w:r>
      <w:proofErr w:type="gramEnd"/>
    </w:p>
    <w:p w:rsidR="00F329CD" w:rsidRDefault="00F329CD" w:rsidP="00F329CD">
      <w:pPr>
        <w:shd w:val="clear" w:color="auto" w:fill="FFFFFF"/>
        <w:spacing w:line="320" w:lineRule="atLeast"/>
        <w:rPr>
          <w:color w:val="444444"/>
          <w:sz w:val="20"/>
          <w:szCs w:val="20"/>
        </w:rPr>
      </w:pPr>
      <w:r>
        <w:rPr>
          <w:color w:val="444444"/>
          <w:sz w:val="20"/>
          <w:szCs w:val="20"/>
        </w:rPr>
        <w:t xml:space="preserve">C and D after               swapping: </w:t>
      </w:r>
      <w:proofErr w:type="gramStart"/>
      <w:r>
        <w:rPr>
          <w:color w:val="444444"/>
          <w:sz w:val="20"/>
          <w:szCs w:val="20"/>
        </w:rPr>
        <w:t>10.80  2.50</w:t>
      </w:r>
      <w:proofErr w:type="gramEnd"/>
    </w:p>
    <w:p w:rsidR="00F329CD" w:rsidRPr="00F329CD" w:rsidRDefault="00F329CD" w:rsidP="00F329CD">
      <w:pPr>
        <w:spacing w:after="0" w:line="240" w:lineRule="auto"/>
        <w:outlineLvl w:val="2"/>
        <w:rPr>
          <w:rFonts w:ascii="Times New Roman" w:eastAsia="Times New Roman" w:hAnsi="Times New Roman" w:cs="Times New Roman"/>
          <w:b/>
          <w:bCs/>
          <w:color w:val="444444"/>
          <w:sz w:val="43"/>
          <w:szCs w:val="43"/>
        </w:rPr>
      </w:pPr>
      <w:r w:rsidRPr="00F329CD">
        <w:rPr>
          <w:rFonts w:ascii="Times New Roman" w:eastAsia="Times New Roman" w:hAnsi="Times New Roman" w:cs="Times New Roman"/>
          <w:b/>
          <w:bCs/>
          <w:color w:val="444444"/>
          <w:sz w:val="43"/>
          <w:szCs w:val="43"/>
        </w:rPr>
        <w:t>Simple Program for Inline Function Using C++ Programming</w:t>
      </w:r>
    </w:p>
    <w:p w:rsidR="00F329CD" w:rsidRDefault="00F329CD" w:rsidP="00F329CD">
      <w:pPr>
        <w:shd w:val="clear" w:color="auto" w:fill="FFFFFF"/>
        <w:spacing w:line="320" w:lineRule="atLeast"/>
        <w:rPr>
          <w:color w:val="444444"/>
          <w:sz w:val="20"/>
          <w:szCs w:val="20"/>
        </w:rPr>
      </w:pPr>
      <w:r>
        <w:rPr>
          <w:color w:val="444444"/>
          <w:sz w:val="20"/>
          <w:szCs w:val="20"/>
        </w:rPr>
        <w:lastRenderedPageBreak/>
        <w:t>To write a program to find the multiplication values and the cubic values using inline function.</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ALGORITHM:</w:t>
      </w:r>
    </w:p>
    <w:p w:rsidR="00F329CD" w:rsidRDefault="00F329CD" w:rsidP="00F329CD">
      <w:pPr>
        <w:shd w:val="clear" w:color="auto" w:fill="FFFFFF"/>
        <w:spacing w:line="320" w:lineRule="atLeast"/>
        <w:rPr>
          <w:color w:val="444444"/>
          <w:sz w:val="20"/>
          <w:szCs w:val="20"/>
        </w:rPr>
      </w:pPr>
      <w:r>
        <w:rPr>
          <w:color w:val="444444"/>
          <w:sz w:val="20"/>
          <w:szCs w:val="20"/>
        </w:rPr>
        <w:t xml:space="preserve">Step 1: Start the </w:t>
      </w:r>
      <w:proofErr w:type="spellStart"/>
      <w:r>
        <w:rPr>
          <w:color w:val="444444"/>
          <w:sz w:val="20"/>
          <w:szCs w:val="20"/>
        </w:rPr>
        <w:t>pogram</w:t>
      </w:r>
      <w:proofErr w:type="spellEnd"/>
      <w:r>
        <w:rPr>
          <w:color w:val="444444"/>
          <w:sz w:val="20"/>
          <w:szCs w:val="20"/>
        </w:rPr>
        <w:t>.</w:t>
      </w:r>
    </w:p>
    <w:p w:rsidR="00F329CD" w:rsidRDefault="00F329CD" w:rsidP="00F329CD">
      <w:pPr>
        <w:shd w:val="clear" w:color="auto" w:fill="FFFFFF"/>
        <w:spacing w:line="320" w:lineRule="atLeast"/>
        <w:rPr>
          <w:color w:val="444444"/>
          <w:sz w:val="20"/>
          <w:szCs w:val="20"/>
        </w:rPr>
      </w:pPr>
      <w:r>
        <w:rPr>
          <w:color w:val="444444"/>
          <w:sz w:val="20"/>
          <w:szCs w:val="20"/>
        </w:rPr>
        <w:t>Step 2: Declare the class.</w:t>
      </w:r>
    </w:p>
    <w:p w:rsidR="00F329CD" w:rsidRDefault="00F329CD" w:rsidP="00F329CD">
      <w:pPr>
        <w:shd w:val="clear" w:color="auto" w:fill="FFFFFF"/>
        <w:spacing w:line="320" w:lineRule="atLeast"/>
        <w:rPr>
          <w:color w:val="444444"/>
          <w:sz w:val="20"/>
          <w:szCs w:val="20"/>
        </w:rPr>
      </w:pPr>
      <w:r>
        <w:rPr>
          <w:color w:val="444444"/>
          <w:sz w:val="20"/>
          <w:szCs w:val="20"/>
        </w:rPr>
        <w:t>Step 3: Declare and define the inline function for multiplication and cube.</w:t>
      </w:r>
    </w:p>
    <w:p w:rsidR="00F329CD" w:rsidRDefault="00F329CD" w:rsidP="00F329CD">
      <w:pPr>
        <w:shd w:val="clear" w:color="auto" w:fill="FFFFFF"/>
        <w:spacing w:line="320" w:lineRule="atLeast"/>
        <w:rPr>
          <w:color w:val="444444"/>
          <w:sz w:val="20"/>
          <w:szCs w:val="20"/>
        </w:rPr>
      </w:pPr>
      <w:r>
        <w:rPr>
          <w:color w:val="444444"/>
          <w:sz w:val="20"/>
          <w:szCs w:val="20"/>
        </w:rPr>
        <w:t>Step 4: Declare the class object and variables.</w:t>
      </w:r>
    </w:p>
    <w:p w:rsidR="00F329CD" w:rsidRDefault="00F329CD" w:rsidP="00F329CD">
      <w:pPr>
        <w:shd w:val="clear" w:color="auto" w:fill="FFFFFF"/>
        <w:spacing w:line="320" w:lineRule="atLeast"/>
        <w:rPr>
          <w:color w:val="444444"/>
          <w:sz w:val="20"/>
          <w:szCs w:val="20"/>
        </w:rPr>
      </w:pPr>
      <w:r>
        <w:rPr>
          <w:color w:val="444444"/>
          <w:sz w:val="20"/>
          <w:szCs w:val="20"/>
        </w:rPr>
        <w:t>Step 5: Read two values.</w:t>
      </w:r>
    </w:p>
    <w:p w:rsidR="00F329CD" w:rsidRDefault="00F329CD" w:rsidP="00F329CD">
      <w:pPr>
        <w:shd w:val="clear" w:color="auto" w:fill="FFFFFF"/>
        <w:spacing w:line="320" w:lineRule="atLeast"/>
        <w:rPr>
          <w:color w:val="444444"/>
          <w:sz w:val="20"/>
          <w:szCs w:val="20"/>
        </w:rPr>
      </w:pPr>
      <w:r>
        <w:rPr>
          <w:color w:val="444444"/>
          <w:sz w:val="20"/>
          <w:szCs w:val="20"/>
        </w:rPr>
        <w:t>Step 6: Call the multiplication and cubic functions using class objects.</w:t>
      </w:r>
    </w:p>
    <w:p w:rsidR="00F329CD" w:rsidRDefault="00F329CD" w:rsidP="00F329CD">
      <w:pPr>
        <w:shd w:val="clear" w:color="auto" w:fill="FFFFFF"/>
        <w:spacing w:line="320" w:lineRule="atLeast"/>
        <w:rPr>
          <w:color w:val="444444"/>
          <w:sz w:val="20"/>
          <w:szCs w:val="20"/>
        </w:rPr>
      </w:pPr>
      <w:r>
        <w:rPr>
          <w:color w:val="444444"/>
          <w:sz w:val="20"/>
          <w:szCs w:val="20"/>
        </w:rPr>
        <w:t>Step 7: Return the values.</w:t>
      </w:r>
    </w:p>
    <w:p w:rsidR="00F329CD" w:rsidRDefault="00F329CD" w:rsidP="00F329CD">
      <w:pPr>
        <w:shd w:val="clear" w:color="auto" w:fill="FFFFFF"/>
        <w:spacing w:line="320" w:lineRule="atLeast"/>
        <w:rPr>
          <w:color w:val="444444"/>
          <w:sz w:val="20"/>
          <w:szCs w:val="20"/>
        </w:rPr>
      </w:pPr>
      <w:r>
        <w:rPr>
          <w:color w:val="444444"/>
          <w:sz w:val="20"/>
          <w:szCs w:val="20"/>
        </w:rPr>
        <w:t>Step 8: Display.</w:t>
      </w:r>
    </w:p>
    <w:p w:rsidR="00F329CD" w:rsidRDefault="00F329CD" w:rsidP="00F329CD">
      <w:pPr>
        <w:shd w:val="clear" w:color="auto" w:fill="FFFFFF"/>
        <w:spacing w:line="320" w:lineRule="atLeast"/>
        <w:rPr>
          <w:color w:val="444444"/>
          <w:sz w:val="20"/>
          <w:szCs w:val="20"/>
        </w:rPr>
      </w:pPr>
      <w:r>
        <w:rPr>
          <w:color w:val="444444"/>
          <w:sz w:val="20"/>
          <w:szCs w:val="20"/>
        </w:rPr>
        <w:t>Step 9: Stop the program.</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PROGRAM:</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line</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inline</w:t>
      </w:r>
      <w:proofErr w:type="gramEnd"/>
      <w:r>
        <w:rPr>
          <w:rStyle w:val="HTMLCode"/>
          <w:rFonts w:eastAsiaTheme="minorHAnsi"/>
          <w:color w:val="006000"/>
        </w:rPr>
        <w:t xml:space="preserve"> float </w:t>
      </w:r>
      <w:proofErr w:type="spellStart"/>
      <w:r>
        <w:rPr>
          <w:rStyle w:val="HTMLCode"/>
          <w:rFonts w:eastAsiaTheme="minorHAnsi"/>
          <w:color w:val="006000"/>
        </w:rPr>
        <w:t>mul</w:t>
      </w:r>
      <w:proofErr w:type="spellEnd"/>
      <w:r>
        <w:rPr>
          <w:rStyle w:val="HTMLCode"/>
          <w:rFonts w:eastAsiaTheme="minorHAnsi"/>
          <w:color w:val="006000"/>
        </w:rPr>
        <w:t xml:space="preserve">(float </w:t>
      </w:r>
      <w:proofErr w:type="spellStart"/>
      <w:r>
        <w:rPr>
          <w:rStyle w:val="HTMLCode"/>
          <w:rFonts w:eastAsiaTheme="minorHAnsi"/>
          <w:color w:val="006000"/>
        </w:rPr>
        <w:t>x,float</w:t>
      </w:r>
      <w:proofErr w:type="spellEnd"/>
      <w:r>
        <w:rPr>
          <w:rStyle w:val="HTMLCode"/>
          <w:rFonts w:eastAsiaTheme="minorHAnsi"/>
          <w:color w:val="006000"/>
        </w:rPr>
        <w:t xml:space="preserve"> y)</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x*y);</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inline</w:t>
      </w:r>
      <w:proofErr w:type="gramEnd"/>
      <w:r>
        <w:rPr>
          <w:rStyle w:val="HTMLCode"/>
          <w:rFonts w:eastAsiaTheme="minorHAnsi"/>
          <w:color w:val="006000"/>
        </w:rPr>
        <w:t xml:space="preserve"> float cube(float x)</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x*x*x);</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lastRenderedPageBreak/>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line</w:t>
      </w:r>
      <w:proofErr w:type="gramEnd"/>
      <w:r>
        <w:rPr>
          <w:rStyle w:val="HTMLCode"/>
          <w:rFonts w:eastAsiaTheme="minorHAnsi"/>
          <w:color w:val="006000"/>
        </w:rPr>
        <w:t xml:space="preserve"> </w:t>
      </w:r>
      <w:proofErr w:type="spellStart"/>
      <w:r>
        <w:rPr>
          <w:rStyle w:val="HTMLCode"/>
          <w:rFonts w:eastAsiaTheme="minorHAnsi"/>
          <w:color w:val="006000"/>
        </w:rPr>
        <w:t>obj</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float</w:t>
      </w:r>
      <w:proofErr w:type="gramEnd"/>
      <w:r>
        <w:rPr>
          <w:rStyle w:val="HTMLCode"/>
          <w:rFonts w:eastAsiaTheme="minorHAnsi"/>
          <w:color w:val="006000"/>
        </w:rPr>
        <w:t xml:space="preserve"> val1,val2;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two values:";</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&gt;&gt;val1&gt;&gt;val2;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nMultiplication</w:t>
      </w:r>
      <w:proofErr w:type="spellEnd"/>
      <w:r>
        <w:rPr>
          <w:rStyle w:val="HTMLCode"/>
          <w:rFonts w:eastAsiaTheme="minorHAnsi"/>
          <w:color w:val="006000"/>
        </w:rPr>
        <w:t xml:space="preserve"> value is:"&lt;&lt;obj.mul(val1,val2);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nCube</w:t>
      </w:r>
      <w:proofErr w:type="spellEnd"/>
      <w:r>
        <w:rPr>
          <w:rStyle w:val="HTMLCode"/>
          <w:rFonts w:eastAsiaTheme="minorHAnsi"/>
          <w:color w:val="006000"/>
        </w:rPr>
        <w:t xml:space="preserve"> value is          :"&lt;&lt;</w:t>
      </w:r>
      <w:proofErr w:type="spellStart"/>
      <w:r>
        <w:rPr>
          <w:rStyle w:val="HTMLCode"/>
          <w:rFonts w:eastAsiaTheme="minorHAnsi"/>
          <w:color w:val="006000"/>
        </w:rPr>
        <w:t>obj.cube</w:t>
      </w:r>
      <w:proofErr w:type="spellEnd"/>
      <w:r>
        <w:rPr>
          <w:rStyle w:val="HTMLCode"/>
          <w:rFonts w:eastAsiaTheme="minorHAnsi"/>
          <w:color w:val="006000"/>
        </w:rPr>
        <w:t>(val1)&lt;&lt;"\t"&lt;&lt;</w:t>
      </w:r>
      <w:proofErr w:type="spellStart"/>
      <w:r>
        <w:rPr>
          <w:rStyle w:val="HTMLCode"/>
          <w:rFonts w:eastAsiaTheme="minorHAnsi"/>
          <w:color w:val="006000"/>
        </w:rPr>
        <w:t>obj.cube</w:t>
      </w:r>
      <w:proofErr w:type="spellEnd"/>
      <w:r>
        <w:rPr>
          <w:rStyle w:val="HTMLCode"/>
          <w:rFonts w:eastAsiaTheme="minorHAnsi"/>
          <w:color w:val="006000"/>
        </w:rPr>
        <w:t>(val2);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Output:</w:t>
      </w:r>
    </w:p>
    <w:p w:rsidR="00F329CD" w:rsidRDefault="00F329CD" w:rsidP="00F329CD">
      <w:pPr>
        <w:shd w:val="clear" w:color="auto" w:fill="FFFFFF"/>
        <w:spacing w:line="320" w:lineRule="atLeast"/>
        <w:rPr>
          <w:color w:val="444444"/>
          <w:sz w:val="20"/>
          <w:szCs w:val="20"/>
        </w:rPr>
      </w:pPr>
      <w:r>
        <w:rPr>
          <w:color w:val="444444"/>
          <w:sz w:val="20"/>
          <w:szCs w:val="20"/>
        </w:rPr>
        <w:t xml:space="preserve">              Enter two values: </w:t>
      </w:r>
      <w:proofErr w:type="gramStart"/>
      <w:r>
        <w:rPr>
          <w:color w:val="444444"/>
          <w:sz w:val="20"/>
          <w:szCs w:val="20"/>
        </w:rPr>
        <w:t>5  7</w:t>
      </w:r>
      <w:proofErr w:type="gramEnd"/>
    </w:p>
    <w:p w:rsidR="00F329CD" w:rsidRDefault="00F329CD" w:rsidP="00F329CD">
      <w:pPr>
        <w:shd w:val="clear" w:color="auto" w:fill="FFFFFF"/>
        <w:spacing w:line="320" w:lineRule="atLeast"/>
        <w:rPr>
          <w:color w:val="444444"/>
          <w:sz w:val="20"/>
          <w:szCs w:val="20"/>
        </w:rPr>
      </w:pPr>
      <w:r>
        <w:rPr>
          <w:color w:val="444444"/>
          <w:sz w:val="20"/>
          <w:szCs w:val="20"/>
        </w:rPr>
        <w:t>              Multiplication Value is: 35</w:t>
      </w:r>
    </w:p>
    <w:p w:rsidR="00F329CD" w:rsidRDefault="00F329CD" w:rsidP="00F329CD">
      <w:pPr>
        <w:shd w:val="clear" w:color="auto" w:fill="FFFFFF"/>
        <w:spacing w:line="320" w:lineRule="atLeast"/>
        <w:rPr>
          <w:color w:val="444444"/>
          <w:sz w:val="20"/>
          <w:szCs w:val="20"/>
        </w:rPr>
      </w:pPr>
      <w:r>
        <w:rPr>
          <w:color w:val="444444"/>
          <w:sz w:val="20"/>
          <w:szCs w:val="20"/>
        </w:rPr>
        <w:t>              Cube Value is: 25 and 343</w:t>
      </w:r>
    </w:p>
    <w:p w:rsidR="00F329CD" w:rsidRPr="00F329CD" w:rsidRDefault="00F329CD" w:rsidP="00F329CD">
      <w:pPr>
        <w:spacing w:after="0" w:line="240" w:lineRule="auto"/>
        <w:outlineLvl w:val="2"/>
        <w:rPr>
          <w:rFonts w:ascii="Times New Roman" w:eastAsia="Times New Roman" w:hAnsi="Times New Roman" w:cs="Times New Roman"/>
          <w:b/>
          <w:bCs/>
          <w:color w:val="444444"/>
          <w:sz w:val="43"/>
          <w:szCs w:val="43"/>
        </w:rPr>
      </w:pPr>
      <w:r w:rsidRPr="00F329CD">
        <w:rPr>
          <w:rFonts w:ascii="Times New Roman" w:eastAsia="Times New Roman" w:hAnsi="Times New Roman" w:cs="Times New Roman"/>
          <w:b/>
          <w:bCs/>
          <w:color w:val="444444"/>
          <w:sz w:val="43"/>
          <w:szCs w:val="43"/>
        </w:rPr>
        <w:t xml:space="preserve">Simple Program for Multiple </w:t>
      </w:r>
      <w:proofErr w:type="gramStart"/>
      <w:r w:rsidRPr="00F329CD">
        <w:rPr>
          <w:rFonts w:ascii="Times New Roman" w:eastAsia="Times New Roman" w:hAnsi="Times New Roman" w:cs="Times New Roman"/>
          <w:b/>
          <w:bCs/>
          <w:color w:val="444444"/>
          <w:sz w:val="43"/>
          <w:szCs w:val="43"/>
        </w:rPr>
        <w:t>Inheritance</w:t>
      </w:r>
      <w:proofErr w:type="gramEnd"/>
      <w:r w:rsidRPr="00F329CD">
        <w:rPr>
          <w:rFonts w:ascii="Times New Roman" w:eastAsia="Times New Roman" w:hAnsi="Times New Roman" w:cs="Times New Roman"/>
          <w:b/>
          <w:bCs/>
          <w:color w:val="444444"/>
          <w:sz w:val="43"/>
          <w:szCs w:val="43"/>
        </w:rPr>
        <w:t xml:space="preserve"> Using C++ Programming</w:t>
      </w:r>
    </w:p>
    <w:p w:rsidR="00F329CD" w:rsidRDefault="00F329CD" w:rsidP="00F329CD">
      <w:pPr>
        <w:shd w:val="clear" w:color="auto" w:fill="FFFFFF"/>
        <w:spacing w:line="320" w:lineRule="atLeast"/>
        <w:rPr>
          <w:color w:val="444444"/>
          <w:sz w:val="20"/>
          <w:szCs w:val="20"/>
        </w:rPr>
      </w:pPr>
      <w:proofErr w:type="gramStart"/>
      <w:r>
        <w:rPr>
          <w:color w:val="444444"/>
          <w:sz w:val="20"/>
          <w:szCs w:val="20"/>
        </w:rPr>
        <w:t>To find out the student details using multiple inheritance.</w:t>
      </w:r>
      <w:proofErr w:type="gramEnd"/>
      <w:r>
        <w:rPr>
          <w:color w:val="444444"/>
          <w:sz w:val="20"/>
          <w:szCs w:val="20"/>
        </w:rPr>
        <w:t> </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ALGORITHM:</w:t>
      </w:r>
    </w:p>
    <w:p w:rsidR="00F329CD" w:rsidRDefault="00F329CD" w:rsidP="00F329CD">
      <w:pPr>
        <w:shd w:val="clear" w:color="auto" w:fill="FFFFFF"/>
        <w:spacing w:line="320" w:lineRule="atLeast"/>
        <w:rPr>
          <w:color w:val="444444"/>
          <w:sz w:val="20"/>
          <w:szCs w:val="20"/>
        </w:rPr>
      </w:pPr>
      <w:r>
        <w:rPr>
          <w:color w:val="444444"/>
          <w:sz w:val="20"/>
          <w:szCs w:val="20"/>
        </w:rPr>
        <w:t>Step 1: Start the program.</w:t>
      </w:r>
    </w:p>
    <w:p w:rsidR="00F329CD" w:rsidRDefault="00F329CD" w:rsidP="00F329CD">
      <w:pPr>
        <w:shd w:val="clear" w:color="auto" w:fill="FFFFFF"/>
        <w:spacing w:line="320" w:lineRule="atLeast"/>
        <w:rPr>
          <w:color w:val="444444"/>
          <w:sz w:val="20"/>
          <w:szCs w:val="20"/>
        </w:rPr>
      </w:pPr>
      <w:r>
        <w:rPr>
          <w:color w:val="444444"/>
          <w:sz w:val="20"/>
          <w:szCs w:val="20"/>
        </w:rPr>
        <w:t>Step 2: Declare the base class student.</w:t>
      </w:r>
    </w:p>
    <w:p w:rsidR="00F329CD" w:rsidRDefault="00F329CD" w:rsidP="00F329CD">
      <w:pPr>
        <w:shd w:val="clear" w:color="auto" w:fill="FFFFFF"/>
        <w:spacing w:line="320" w:lineRule="atLeast"/>
        <w:rPr>
          <w:color w:val="444444"/>
          <w:sz w:val="20"/>
          <w:szCs w:val="20"/>
        </w:rPr>
      </w:pPr>
      <w:r>
        <w:rPr>
          <w:color w:val="444444"/>
          <w:sz w:val="20"/>
          <w:szCs w:val="20"/>
        </w:rPr>
        <w:lastRenderedPageBreak/>
        <w:t xml:space="preserve">Step 3: Declare and define the function </w:t>
      </w:r>
      <w:proofErr w:type="gramStart"/>
      <w:r>
        <w:rPr>
          <w:color w:val="444444"/>
          <w:sz w:val="20"/>
          <w:szCs w:val="20"/>
        </w:rPr>
        <w:t>get(</w:t>
      </w:r>
      <w:proofErr w:type="gramEnd"/>
      <w:r>
        <w:rPr>
          <w:color w:val="444444"/>
          <w:sz w:val="20"/>
          <w:szCs w:val="20"/>
        </w:rPr>
        <w:t>) to get the student details.</w:t>
      </w:r>
    </w:p>
    <w:p w:rsidR="00F329CD" w:rsidRDefault="00F329CD" w:rsidP="00F329CD">
      <w:pPr>
        <w:shd w:val="clear" w:color="auto" w:fill="FFFFFF"/>
        <w:spacing w:line="320" w:lineRule="atLeast"/>
        <w:rPr>
          <w:color w:val="444444"/>
          <w:sz w:val="20"/>
          <w:szCs w:val="20"/>
        </w:rPr>
      </w:pPr>
      <w:r>
        <w:rPr>
          <w:color w:val="444444"/>
          <w:sz w:val="20"/>
          <w:szCs w:val="20"/>
        </w:rPr>
        <w:t>Step 4: Declare the other class sports.</w:t>
      </w:r>
    </w:p>
    <w:p w:rsidR="00F329CD" w:rsidRDefault="00F329CD" w:rsidP="00F329CD">
      <w:pPr>
        <w:shd w:val="clear" w:color="auto" w:fill="FFFFFF"/>
        <w:spacing w:line="320" w:lineRule="atLeast"/>
        <w:rPr>
          <w:color w:val="444444"/>
          <w:sz w:val="20"/>
          <w:szCs w:val="20"/>
        </w:rPr>
      </w:pPr>
      <w:r>
        <w:rPr>
          <w:color w:val="444444"/>
          <w:sz w:val="20"/>
          <w:szCs w:val="20"/>
        </w:rPr>
        <w:t xml:space="preserve">Step 5: Declare and define the function </w:t>
      </w:r>
      <w:proofErr w:type="spellStart"/>
      <w:proofErr w:type="gramStart"/>
      <w:r>
        <w:rPr>
          <w:color w:val="444444"/>
          <w:sz w:val="20"/>
          <w:szCs w:val="20"/>
        </w:rPr>
        <w:t>getsm</w:t>
      </w:r>
      <w:proofErr w:type="spellEnd"/>
      <w:r>
        <w:rPr>
          <w:color w:val="444444"/>
          <w:sz w:val="20"/>
          <w:szCs w:val="20"/>
        </w:rPr>
        <w:t>(</w:t>
      </w:r>
      <w:proofErr w:type="gramEnd"/>
      <w:r>
        <w:rPr>
          <w:color w:val="444444"/>
          <w:sz w:val="20"/>
          <w:szCs w:val="20"/>
        </w:rPr>
        <w:t>) to read the sports mark.</w:t>
      </w:r>
    </w:p>
    <w:p w:rsidR="00F329CD" w:rsidRDefault="00F329CD" w:rsidP="00F329CD">
      <w:pPr>
        <w:shd w:val="clear" w:color="auto" w:fill="FFFFFF"/>
        <w:spacing w:line="320" w:lineRule="atLeast"/>
        <w:rPr>
          <w:color w:val="444444"/>
          <w:sz w:val="20"/>
          <w:szCs w:val="20"/>
        </w:rPr>
      </w:pPr>
      <w:r>
        <w:rPr>
          <w:color w:val="444444"/>
          <w:sz w:val="20"/>
          <w:szCs w:val="20"/>
        </w:rPr>
        <w:t>Step 6: Create the class statement derived from student and sports.</w:t>
      </w:r>
    </w:p>
    <w:p w:rsidR="00F329CD" w:rsidRDefault="00F329CD" w:rsidP="00F329CD">
      <w:pPr>
        <w:shd w:val="clear" w:color="auto" w:fill="FFFFFF"/>
        <w:spacing w:line="320" w:lineRule="atLeast"/>
        <w:rPr>
          <w:color w:val="444444"/>
          <w:sz w:val="20"/>
          <w:szCs w:val="20"/>
        </w:rPr>
      </w:pPr>
      <w:r>
        <w:rPr>
          <w:color w:val="444444"/>
          <w:sz w:val="20"/>
          <w:szCs w:val="20"/>
        </w:rPr>
        <w:t xml:space="preserve">Step 7: Declare and define the function </w:t>
      </w:r>
      <w:proofErr w:type="gramStart"/>
      <w:r>
        <w:rPr>
          <w:color w:val="444444"/>
          <w:sz w:val="20"/>
          <w:szCs w:val="20"/>
        </w:rPr>
        <w:t>display(</w:t>
      </w:r>
      <w:proofErr w:type="gramEnd"/>
      <w:r>
        <w:rPr>
          <w:color w:val="444444"/>
          <w:sz w:val="20"/>
          <w:szCs w:val="20"/>
        </w:rPr>
        <w:t>) to find out the total and average.</w:t>
      </w:r>
    </w:p>
    <w:p w:rsidR="00F329CD" w:rsidRDefault="00F329CD" w:rsidP="00F329CD">
      <w:pPr>
        <w:shd w:val="clear" w:color="auto" w:fill="FFFFFF"/>
        <w:spacing w:line="320" w:lineRule="atLeast"/>
        <w:rPr>
          <w:color w:val="444444"/>
          <w:sz w:val="20"/>
          <w:szCs w:val="20"/>
        </w:rPr>
      </w:pPr>
      <w:r>
        <w:rPr>
          <w:color w:val="444444"/>
          <w:sz w:val="20"/>
          <w:szCs w:val="20"/>
        </w:rPr>
        <w:t xml:space="preserve">Step 8: Declare the derived class </w:t>
      </w:r>
      <w:proofErr w:type="spellStart"/>
      <w:r>
        <w:rPr>
          <w:color w:val="444444"/>
          <w:sz w:val="20"/>
          <w:szCs w:val="20"/>
        </w:rPr>
        <w:t>object</w:t>
      </w:r>
      <w:proofErr w:type="gramStart"/>
      <w:r>
        <w:rPr>
          <w:color w:val="444444"/>
          <w:sz w:val="20"/>
          <w:szCs w:val="20"/>
        </w:rPr>
        <w:t>,call</w:t>
      </w:r>
      <w:proofErr w:type="spellEnd"/>
      <w:proofErr w:type="gramEnd"/>
      <w:r>
        <w:rPr>
          <w:color w:val="444444"/>
          <w:sz w:val="20"/>
          <w:szCs w:val="20"/>
        </w:rPr>
        <w:t xml:space="preserve"> the functions get(),</w:t>
      </w:r>
      <w:proofErr w:type="spellStart"/>
      <w:r>
        <w:rPr>
          <w:color w:val="444444"/>
          <w:sz w:val="20"/>
          <w:szCs w:val="20"/>
        </w:rPr>
        <w:t>getsm</w:t>
      </w:r>
      <w:proofErr w:type="spellEnd"/>
      <w:r>
        <w:rPr>
          <w:color w:val="444444"/>
          <w:sz w:val="20"/>
          <w:szCs w:val="20"/>
        </w:rPr>
        <w:t>() and display().</w:t>
      </w:r>
    </w:p>
    <w:p w:rsidR="00F329CD" w:rsidRDefault="00F329CD" w:rsidP="00F329CD">
      <w:pPr>
        <w:shd w:val="clear" w:color="auto" w:fill="FFFFFF"/>
        <w:spacing w:line="320" w:lineRule="atLeast"/>
        <w:rPr>
          <w:color w:val="444444"/>
          <w:sz w:val="20"/>
          <w:szCs w:val="20"/>
        </w:rPr>
      </w:pPr>
      <w:r>
        <w:rPr>
          <w:color w:val="444444"/>
          <w:sz w:val="20"/>
          <w:szCs w:val="20"/>
        </w:rPr>
        <w:t>Step 9: Stop the program.</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PROGRAM:</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student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protected</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rno,m1,m2;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get()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Roll no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rno</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two marks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&gt;&gt;m1&gt;&gt;m2;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sports</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lastRenderedPageBreak/>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protected</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sm</w:t>
      </w:r>
      <w:proofErr w:type="spellEnd"/>
      <w:r>
        <w:rPr>
          <w:rStyle w:val="HTMLCode"/>
          <w:rFonts w:eastAsiaTheme="minorHAnsi"/>
          <w:color w:val="006000"/>
        </w:rPr>
        <w:t xml:space="preserve">;                   // </w:t>
      </w:r>
      <w:proofErr w:type="spellStart"/>
      <w:r>
        <w:rPr>
          <w:rStyle w:val="HTMLCode"/>
          <w:rFonts w:eastAsiaTheme="minorHAnsi"/>
          <w:color w:val="006000"/>
        </w:rPr>
        <w:t>sm</w:t>
      </w:r>
      <w:proofErr w:type="spellEnd"/>
      <w:r>
        <w:rPr>
          <w:rStyle w:val="HTMLCode"/>
          <w:rFonts w:eastAsiaTheme="minorHAnsi"/>
          <w:color w:val="006000"/>
        </w:rPr>
        <w:t xml:space="preserve"> = Sports mark</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getsm</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nEnter</w:t>
      </w:r>
      <w:proofErr w:type="spellEnd"/>
      <w:r>
        <w:rPr>
          <w:rStyle w:val="HTMLCode"/>
          <w:rFonts w:eastAsiaTheme="minorHAnsi"/>
          <w:color w:val="006000"/>
        </w:rPr>
        <w:t xml:space="preserve"> the sports mark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sm</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statement:public</w:t>
      </w:r>
      <w:proofErr w:type="spellEnd"/>
      <w:r>
        <w:rPr>
          <w:rStyle w:val="HTMLCode"/>
          <w:rFonts w:eastAsiaTheme="minorHAnsi"/>
          <w:color w:val="006000"/>
        </w:rPr>
        <w:t xml:space="preserve"> </w:t>
      </w:r>
      <w:proofErr w:type="spellStart"/>
      <w:r>
        <w:rPr>
          <w:rStyle w:val="HTMLCode"/>
          <w:rFonts w:eastAsiaTheme="minorHAnsi"/>
          <w:color w:val="006000"/>
        </w:rPr>
        <w:t>student,public</w:t>
      </w:r>
      <w:proofErr w:type="spellEnd"/>
      <w:r>
        <w:rPr>
          <w:rStyle w:val="HTMLCode"/>
          <w:rFonts w:eastAsiaTheme="minorHAnsi"/>
          <w:color w:val="006000"/>
        </w:rPr>
        <w:t xml:space="preserve"> sports</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tot,avg</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display()</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tot</w:t>
      </w:r>
      <w:proofErr w:type="gramEnd"/>
      <w:r>
        <w:rPr>
          <w:rStyle w:val="HTMLCode"/>
          <w:rFonts w:eastAsiaTheme="minorHAnsi"/>
          <w:color w:val="006000"/>
        </w:rPr>
        <w:t>=(m1+m2+sm);</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avg</w:t>
      </w:r>
      <w:proofErr w:type="spellEnd"/>
      <w:r>
        <w:rPr>
          <w:rStyle w:val="HTMLCode"/>
          <w:rFonts w:eastAsiaTheme="minorHAnsi"/>
          <w:color w:val="006000"/>
        </w:rPr>
        <w:t>=</w:t>
      </w:r>
      <w:proofErr w:type="gramEnd"/>
      <w:r>
        <w:rPr>
          <w:rStyle w:val="HTMLCode"/>
          <w:rFonts w:eastAsiaTheme="minorHAnsi"/>
          <w:color w:val="006000"/>
        </w:rPr>
        <w:t>tot/3;</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&lt;&lt;"\n\n\</w:t>
      </w:r>
      <w:proofErr w:type="spellStart"/>
      <w:r>
        <w:rPr>
          <w:rStyle w:val="HTMLCode"/>
          <w:rFonts w:eastAsiaTheme="minorHAnsi"/>
          <w:color w:val="006000"/>
        </w:rPr>
        <w:t>tRoll</w:t>
      </w:r>
      <w:proofErr w:type="spellEnd"/>
      <w:r>
        <w:rPr>
          <w:rStyle w:val="HTMLCode"/>
          <w:rFonts w:eastAsiaTheme="minorHAnsi"/>
          <w:color w:val="006000"/>
        </w:rPr>
        <w:t xml:space="preserve"> No    : "&lt;&lt;</w:t>
      </w:r>
      <w:proofErr w:type="spellStart"/>
      <w:r>
        <w:rPr>
          <w:rStyle w:val="HTMLCode"/>
          <w:rFonts w:eastAsiaTheme="minorHAnsi"/>
          <w:color w:val="006000"/>
        </w:rPr>
        <w:t>rno</w:t>
      </w:r>
      <w:proofErr w:type="spellEnd"/>
      <w:r>
        <w:rPr>
          <w:rStyle w:val="HTMLCode"/>
          <w:rFonts w:eastAsiaTheme="minorHAnsi"/>
          <w:color w:val="006000"/>
        </w:rPr>
        <w:t>&lt;&lt;"\n\</w:t>
      </w:r>
      <w:proofErr w:type="spellStart"/>
      <w:r>
        <w:rPr>
          <w:rStyle w:val="HTMLCode"/>
          <w:rFonts w:eastAsiaTheme="minorHAnsi"/>
          <w:color w:val="006000"/>
        </w:rPr>
        <w:t>tTotal</w:t>
      </w:r>
      <w:proofErr w:type="spellEnd"/>
      <w:r>
        <w:rPr>
          <w:rStyle w:val="HTMLCode"/>
          <w:rFonts w:eastAsiaTheme="minorHAnsi"/>
          <w:color w:val="006000"/>
        </w:rPr>
        <w:t xml:space="preserve">      : "&lt;&lt;tot;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tAverage</w:t>
      </w:r>
      <w:proofErr w:type="spellEnd"/>
      <w:r>
        <w:rPr>
          <w:rStyle w:val="HTMLCode"/>
          <w:rFonts w:eastAsiaTheme="minorHAnsi"/>
          <w:color w:val="006000"/>
        </w:rPr>
        <w:t xml:space="preserve">    : "&lt;&lt;</w:t>
      </w:r>
      <w:proofErr w:type="spellStart"/>
      <w:r>
        <w:rPr>
          <w:rStyle w:val="HTMLCode"/>
          <w:rFonts w:eastAsiaTheme="minorHAnsi"/>
          <w:color w:val="006000"/>
        </w:rPr>
        <w:t>avg</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lastRenderedPageBreak/>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statement</w:t>
      </w:r>
      <w:proofErr w:type="gramEnd"/>
      <w:r>
        <w:rPr>
          <w:rStyle w:val="HTMLCode"/>
          <w:rFonts w:eastAsiaTheme="minorHAnsi"/>
          <w:color w:val="006000"/>
        </w:rPr>
        <w:t xml:space="preserve"> </w:t>
      </w:r>
      <w:proofErr w:type="spellStart"/>
      <w:r>
        <w:rPr>
          <w:rStyle w:val="HTMLCode"/>
          <w:rFonts w:eastAsiaTheme="minorHAnsi"/>
          <w:color w:val="006000"/>
        </w:rPr>
        <w:t>obj</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obj.get</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obj.getsm</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obj.display</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Output:</w:t>
      </w:r>
    </w:p>
    <w:p w:rsidR="00F329CD" w:rsidRDefault="00F329CD" w:rsidP="00F329CD">
      <w:pPr>
        <w:shd w:val="clear" w:color="auto" w:fill="FFFFFF"/>
        <w:spacing w:line="320" w:lineRule="atLeast"/>
        <w:rPr>
          <w:color w:val="444444"/>
          <w:sz w:val="20"/>
          <w:szCs w:val="20"/>
        </w:rPr>
      </w:pPr>
      <w:r>
        <w:rPr>
          <w:color w:val="444444"/>
          <w:sz w:val="20"/>
          <w:szCs w:val="20"/>
        </w:rPr>
        <w:t>              Enter the Roll no: 100</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Enter two marks</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90</w:t>
      </w:r>
    </w:p>
    <w:p w:rsidR="00F329CD" w:rsidRDefault="00F329CD" w:rsidP="00F329CD">
      <w:pPr>
        <w:shd w:val="clear" w:color="auto" w:fill="FFFFFF"/>
        <w:spacing w:line="320" w:lineRule="atLeast"/>
        <w:rPr>
          <w:color w:val="444444"/>
          <w:sz w:val="20"/>
          <w:szCs w:val="20"/>
        </w:rPr>
      </w:pPr>
      <w:r>
        <w:rPr>
          <w:color w:val="444444"/>
          <w:sz w:val="20"/>
          <w:szCs w:val="20"/>
        </w:rPr>
        <w:t>              80</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Enter the Sports Mark: 90</w:t>
      </w:r>
    </w:p>
    <w:p w:rsidR="00F329CD" w:rsidRDefault="00F329CD" w:rsidP="00F329CD">
      <w:pPr>
        <w:shd w:val="clear" w:color="auto" w:fill="FFFFFF"/>
        <w:spacing w:line="320" w:lineRule="atLeast"/>
        <w:rPr>
          <w:color w:val="444444"/>
          <w:sz w:val="20"/>
          <w:szCs w:val="20"/>
        </w:rPr>
      </w:pPr>
      <w:r>
        <w:rPr>
          <w:color w:val="444444"/>
          <w:sz w:val="20"/>
          <w:szCs w:val="20"/>
        </w:rPr>
        <w:t> </w:t>
      </w:r>
    </w:p>
    <w:p w:rsidR="00F329CD" w:rsidRDefault="00F329CD" w:rsidP="00F329CD">
      <w:pPr>
        <w:shd w:val="clear" w:color="auto" w:fill="FFFFFF"/>
        <w:spacing w:line="320" w:lineRule="atLeast"/>
        <w:rPr>
          <w:color w:val="444444"/>
          <w:sz w:val="20"/>
          <w:szCs w:val="20"/>
        </w:rPr>
      </w:pPr>
      <w:r>
        <w:rPr>
          <w:color w:val="444444"/>
          <w:sz w:val="20"/>
          <w:szCs w:val="20"/>
        </w:rPr>
        <w:t>              Roll No: 100</w:t>
      </w:r>
    </w:p>
    <w:p w:rsidR="00F329CD" w:rsidRDefault="00F329CD" w:rsidP="00F329CD">
      <w:pPr>
        <w:shd w:val="clear" w:color="auto" w:fill="FFFFFF"/>
        <w:spacing w:line="320" w:lineRule="atLeast"/>
        <w:rPr>
          <w:color w:val="444444"/>
          <w:sz w:val="20"/>
          <w:szCs w:val="20"/>
        </w:rPr>
      </w:pPr>
      <w:r>
        <w:rPr>
          <w:color w:val="444444"/>
          <w:sz w:val="20"/>
          <w:szCs w:val="20"/>
        </w:rPr>
        <w:t>              Total    : 260</w:t>
      </w:r>
    </w:p>
    <w:p w:rsidR="00F329CD" w:rsidRDefault="00F329CD" w:rsidP="00F329CD">
      <w:pPr>
        <w:shd w:val="clear" w:color="auto" w:fill="FFFFFF"/>
        <w:spacing w:line="320" w:lineRule="atLeast"/>
        <w:rPr>
          <w:color w:val="444444"/>
          <w:sz w:val="20"/>
          <w:szCs w:val="20"/>
        </w:rPr>
      </w:pPr>
      <w:r>
        <w:rPr>
          <w:color w:val="444444"/>
          <w:sz w:val="20"/>
          <w:szCs w:val="20"/>
        </w:rPr>
        <w:t>              Average: 86.66</w:t>
      </w:r>
    </w:p>
    <w:p w:rsidR="00F329CD" w:rsidRPr="00F329CD" w:rsidRDefault="00F329CD" w:rsidP="00F329CD">
      <w:pPr>
        <w:spacing w:after="0" w:line="240" w:lineRule="auto"/>
        <w:outlineLvl w:val="2"/>
        <w:rPr>
          <w:rFonts w:ascii="Times New Roman" w:eastAsia="Times New Roman" w:hAnsi="Times New Roman" w:cs="Times New Roman"/>
          <w:b/>
          <w:bCs/>
          <w:color w:val="444444"/>
          <w:sz w:val="43"/>
          <w:szCs w:val="43"/>
        </w:rPr>
      </w:pPr>
      <w:r w:rsidRPr="00F329CD">
        <w:rPr>
          <w:rFonts w:ascii="Times New Roman" w:eastAsia="Times New Roman" w:hAnsi="Times New Roman" w:cs="Times New Roman"/>
          <w:b/>
          <w:bCs/>
          <w:color w:val="444444"/>
          <w:sz w:val="43"/>
          <w:szCs w:val="43"/>
        </w:rPr>
        <w:t>Simple Program for Read &amp; Write File Operation (Convert lowercase to uppercase) Using C++ Programming</w:t>
      </w:r>
    </w:p>
    <w:p w:rsidR="00F329CD" w:rsidRDefault="00F329CD" w:rsidP="00F329CD">
      <w:pPr>
        <w:shd w:val="clear" w:color="auto" w:fill="FFFFFF"/>
        <w:spacing w:line="320" w:lineRule="atLeast"/>
        <w:rPr>
          <w:color w:val="444444"/>
          <w:sz w:val="20"/>
          <w:szCs w:val="20"/>
        </w:rPr>
      </w:pPr>
      <w:proofErr w:type="gramStart"/>
      <w:r>
        <w:rPr>
          <w:color w:val="444444"/>
          <w:sz w:val="20"/>
          <w:szCs w:val="20"/>
        </w:rPr>
        <w:t>program</w:t>
      </w:r>
      <w:proofErr w:type="gramEnd"/>
      <w:r>
        <w:rPr>
          <w:color w:val="444444"/>
          <w:sz w:val="20"/>
          <w:szCs w:val="20"/>
        </w:rPr>
        <w:t xml:space="preserve"> to convert lowercase to uppercase .</w:t>
      </w:r>
    </w:p>
    <w:p w:rsidR="00F329CD" w:rsidRDefault="00F329CD" w:rsidP="00F329CD">
      <w:pPr>
        <w:pStyle w:val="Heading2"/>
        <w:shd w:val="clear" w:color="auto" w:fill="FFFFFF"/>
        <w:rPr>
          <w:b w:val="0"/>
          <w:bCs w:val="0"/>
          <w:color w:val="444444"/>
          <w:sz w:val="38"/>
          <w:szCs w:val="38"/>
        </w:rPr>
      </w:pPr>
      <w:bookmarkStart w:id="34" w:name="TOC-ALGORITHM:-"/>
      <w:bookmarkEnd w:id="34"/>
      <w:r>
        <w:rPr>
          <w:b w:val="0"/>
          <w:bCs w:val="0"/>
          <w:color w:val="444444"/>
          <w:sz w:val="38"/>
          <w:szCs w:val="38"/>
        </w:rPr>
        <w:lastRenderedPageBreak/>
        <w:t>ALGORITHM:       </w:t>
      </w:r>
    </w:p>
    <w:p w:rsidR="00F329CD" w:rsidRDefault="00F329CD" w:rsidP="00F329CD">
      <w:pPr>
        <w:shd w:val="clear" w:color="auto" w:fill="FFFFFF"/>
        <w:spacing w:line="320" w:lineRule="atLeast"/>
        <w:rPr>
          <w:color w:val="444444"/>
          <w:sz w:val="20"/>
          <w:szCs w:val="20"/>
        </w:rPr>
      </w:pPr>
      <w:r>
        <w:rPr>
          <w:color w:val="444444"/>
          <w:sz w:val="20"/>
          <w:szCs w:val="20"/>
        </w:rPr>
        <w:t>STEP 1:  Start the program.</w:t>
      </w:r>
    </w:p>
    <w:p w:rsidR="00F329CD" w:rsidRDefault="00F329CD" w:rsidP="00F329CD">
      <w:pPr>
        <w:shd w:val="clear" w:color="auto" w:fill="FFFFFF"/>
        <w:spacing w:line="320" w:lineRule="atLeast"/>
        <w:rPr>
          <w:color w:val="444444"/>
          <w:sz w:val="20"/>
          <w:szCs w:val="20"/>
        </w:rPr>
      </w:pPr>
      <w:r>
        <w:rPr>
          <w:color w:val="444444"/>
          <w:sz w:val="20"/>
          <w:szCs w:val="20"/>
        </w:rPr>
        <w:t>STEP 2:  Declare the variables.</w:t>
      </w:r>
    </w:p>
    <w:p w:rsidR="00F329CD" w:rsidRDefault="00F329CD" w:rsidP="00F329CD">
      <w:pPr>
        <w:shd w:val="clear" w:color="auto" w:fill="FFFFFF"/>
        <w:spacing w:line="320" w:lineRule="atLeast"/>
        <w:rPr>
          <w:color w:val="444444"/>
          <w:sz w:val="20"/>
          <w:szCs w:val="20"/>
        </w:rPr>
      </w:pPr>
      <w:r>
        <w:rPr>
          <w:color w:val="444444"/>
          <w:sz w:val="20"/>
          <w:szCs w:val="20"/>
        </w:rPr>
        <w:t>STEP 3:  </w:t>
      </w:r>
      <w:proofErr w:type="gramStart"/>
      <w:r>
        <w:rPr>
          <w:color w:val="444444"/>
          <w:sz w:val="20"/>
          <w:szCs w:val="20"/>
        </w:rPr>
        <w:t>Read  the</w:t>
      </w:r>
      <w:proofErr w:type="gramEnd"/>
      <w:r>
        <w:rPr>
          <w:color w:val="444444"/>
          <w:sz w:val="20"/>
          <w:szCs w:val="20"/>
        </w:rPr>
        <w:t xml:space="preserve"> file name.</w:t>
      </w:r>
    </w:p>
    <w:p w:rsidR="00F329CD" w:rsidRDefault="00F329CD" w:rsidP="00F329CD">
      <w:pPr>
        <w:shd w:val="clear" w:color="auto" w:fill="FFFFFF"/>
        <w:spacing w:line="320" w:lineRule="atLeast"/>
        <w:rPr>
          <w:color w:val="444444"/>
          <w:sz w:val="20"/>
          <w:szCs w:val="20"/>
        </w:rPr>
      </w:pPr>
      <w:r>
        <w:rPr>
          <w:color w:val="444444"/>
          <w:sz w:val="20"/>
          <w:szCs w:val="20"/>
        </w:rPr>
        <w:t>STEP 4:  open the file to write the contents.</w:t>
      </w:r>
    </w:p>
    <w:p w:rsidR="00F329CD" w:rsidRDefault="00F329CD" w:rsidP="00F329CD">
      <w:pPr>
        <w:shd w:val="clear" w:color="auto" w:fill="FFFFFF"/>
        <w:spacing w:line="320" w:lineRule="atLeast"/>
        <w:rPr>
          <w:color w:val="444444"/>
          <w:sz w:val="20"/>
          <w:szCs w:val="20"/>
        </w:rPr>
      </w:pPr>
      <w:r>
        <w:rPr>
          <w:color w:val="444444"/>
          <w:sz w:val="20"/>
          <w:szCs w:val="20"/>
        </w:rPr>
        <w:t>STEP 5:  writing the file contents up to reach a particular condition.</w:t>
      </w:r>
    </w:p>
    <w:p w:rsidR="00F329CD" w:rsidRDefault="00F329CD" w:rsidP="00F329CD">
      <w:pPr>
        <w:shd w:val="clear" w:color="auto" w:fill="FFFFFF"/>
        <w:spacing w:line="320" w:lineRule="atLeast"/>
        <w:rPr>
          <w:color w:val="444444"/>
          <w:sz w:val="20"/>
          <w:szCs w:val="20"/>
        </w:rPr>
      </w:pPr>
      <w:r>
        <w:rPr>
          <w:color w:val="444444"/>
          <w:sz w:val="20"/>
          <w:szCs w:val="20"/>
        </w:rPr>
        <w:t>STEP6:   write the file contents as uppercase.</w:t>
      </w:r>
    </w:p>
    <w:p w:rsidR="00F329CD" w:rsidRDefault="00F329CD" w:rsidP="00F329CD">
      <w:pPr>
        <w:shd w:val="clear" w:color="auto" w:fill="FFFFFF"/>
        <w:spacing w:line="320" w:lineRule="atLeast"/>
        <w:rPr>
          <w:color w:val="444444"/>
          <w:sz w:val="20"/>
          <w:szCs w:val="20"/>
        </w:rPr>
      </w:pPr>
      <w:r>
        <w:rPr>
          <w:color w:val="444444"/>
          <w:sz w:val="20"/>
          <w:szCs w:val="20"/>
        </w:rPr>
        <w:t>STEP7:   open the file to read the contents.</w:t>
      </w:r>
    </w:p>
    <w:p w:rsidR="00F329CD" w:rsidRDefault="00F329CD" w:rsidP="00F329CD">
      <w:pPr>
        <w:shd w:val="clear" w:color="auto" w:fill="FFFFFF"/>
        <w:spacing w:line="320" w:lineRule="atLeast"/>
        <w:rPr>
          <w:color w:val="444444"/>
          <w:sz w:val="20"/>
          <w:szCs w:val="20"/>
        </w:rPr>
      </w:pPr>
      <w:r>
        <w:rPr>
          <w:color w:val="444444"/>
          <w:sz w:val="20"/>
          <w:szCs w:val="20"/>
        </w:rPr>
        <w:t>STEP 8:  Stop the program.        </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PROGRAM:</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fstream.h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stdio.h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ctype.h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string.h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F329CD" w:rsidRDefault="00F329CD" w:rsidP="00F329CD">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char</w:t>
      </w:r>
      <w:proofErr w:type="gramEnd"/>
      <w:r>
        <w:rPr>
          <w:rStyle w:val="HTMLCode"/>
          <w:rFonts w:eastAsiaTheme="minorHAnsi"/>
          <w:color w:val="006000"/>
        </w:rPr>
        <w:t xml:space="preserve"> </w:t>
      </w:r>
      <w:proofErr w:type="spellStart"/>
      <w:r>
        <w:rPr>
          <w:rStyle w:val="HTMLCode"/>
          <w:rFonts w:eastAsiaTheme="minorHAnsi"/>
          <w:color w:val="006000"/>
        </w:rPr>
        <w:t>c,u</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char</w:t>
      </w:r>
      <w:proofErr w:type="gramEnd"/>
      <w:r>
        <w:rPr>
          <w:rStyle w:val="HTMLCode"/>
          <w:rFonts w:eastAsiaTheme="minorHAnsi"/>
          <w:color w:val="006000"/>
        </w:rPr>
        <w:t xml:space="preserve"> </w:t>
      </w:r>
      <w:proofErr w:type="spellStart"/>
      <w:r>
        <w:rPr>
          <w:rStyle w:val="HTMLCode"/>
          <w:rFonts w:eastAsiaTheme="minorHAnsi"/>
          <w:color w:val="006000"/>
        </w:rPr>
        <w:t>fname</w:t>
      </w:r>
      <w:proofErr w:type="spellEnd"/>
      <w:r>
        <w:rPr>
          <w:rStyle w:val="HTMLCode"/>
          <w:rFonts w:eastAsiaTheme="minorHAnsi"/>
          <w:color w:val="006000"/>
        </w:rPr>
        <w:t>[10];</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ofstream</w:t>
      </w:r>
      <w:proofErr w:type="spellEnd"/>
      <w:proofErr w:type="gramEnd"/>
      <w:r>
        <w:rPr>
          <w:rStyle w:val="HTMLCode"/>
          <w:rFonts w:eastAsiaTheme="minorHAnsi"/>
          <w:color w:val="006000"/>
        </w:rPr>
        <w:t xml:space="preserve"> out;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File Name:";</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fname</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out.open</w:t>
      </w:r>
      <w:proofErr w:type="spellEnd"/>
      <w:r>
        <w:rPr>
          <w:rStyle w:val="HTMLCode"/>
          <w:rFonts w:eastAsiaTheme="minorHAnsi"/>
          <w:color w:val="006000"/>
        </w:rPr>
        <w:t>(</w:t>
      </w:r>
      <w:proofErr w:type="spellStart"/>
      <w:proofErr w:type="gramEnd"/>
      <w:r>
        <w:rPr>
          <w:rStyle w:val="HTMLCode"/>
          <w:rFonts w:eastAsiaTheme="minorHAnsi"/>
          <w:color w:val="006000"/>
        </w:rPr>
        <w:t>fname</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lastRenderedPageBreak/>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text(Enter # at end)\n";   //write contents to file</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while(</w:t>
      </w:r>
      <w:proofErr w:type="gramEnd"/>
      <w:r>
        <w:rPr>
          <w:rStyle w:val="HTMLCode"/>
          <w:rFonts w:eastAsiaTheme="minorHAnsi"/>
          <w:color w:val="006000"/>
        </w:rPr>
        <w:t>(c=</w:t>
      </w:r>
      <w:proofErr w:type="spellStart"/>
      <w:r>
        <w:rPr>
          <w:rStyle w:val="HTMLCode"/>
          <w:rFonts w:eastAsiaTheme="minorHAnsi"/>
          <w:color w:val="006000"/>
        </w:rPr>
        <w:t>getchar</w:t>
      </w:r>
      <w:proofErr w:type="spell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u=c-32;</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out</w:t>
      </w:r>
      <w:proofErr w:type="gramEnd"/>
      <w:r>
        <w:rPr>
          <w:rStyle w:val="HTMLCode"/>
          <w:rFonts w:eastAsiaTheme="minorHAnsi"/>
          <w:color w:val="006000"/>
        </w:rPr>
        <w:t>&lt;&lt;u;</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out.close</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ifstream</w:t>
      </w:r>
      <w:proofErr w:type="spellEnd"/>
      <w:proofErr w:type="gramEnd"/>
      <w:r>
        <w:rPr>
          <w:rStyle w:val="HTMLCode"/>
          <w:rFonts w:eastAsiaTheme="minorHAnsi"/>
          <w:color w:val="006000"/>
        </w:rPr>
        <w:t xml:space="preserve"> in(</w:t>
      </w:r>
      <w:proofErr w:type="spellStart"/>
      <w:r>
        <w:rPr>
          <w:rStyle w:val="HTMLCode"/>
          <w:rFonts w:eastAsiaTheme="minorHAnsi"/>
          <w:color w:val="006000"/>
        </w:rPr>
        <w:t>fname</w:t>
      </w:r>
      <w:proofErr w:type="spellEnd"/>
      <w:r>
        <w:rPr>
          <w:rStyle w:val="HTMLCode"/>
          <w:rFonts w:eastAsiaTheme="minorHAnsi"/>
          <w:color w:val="006000"/>
        </w:rPr>
        <w:t>);        //read the contents of file</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&lt;&lt;"\n\n\t\</w:t>
      </w:r>
      <w:proofErr w:type="spellStart"/>
      <w:r>
        <w:rPr>
          <w:rStyle w:val="HTMLCode"/>
          <w:rFonts w:eastAsiaTheme="minorHAnsi"/>
          <w:color w:val="006000"/>
        </w:rPr>
        <w:t>tThe</w:t>
      </w:r>
      <w:proofErr w:type="spellEnd"/>
      <w:r>
        <w:rPr>
          <w:rStyle w:val="HTMLCode"/>
          <w:rFonts w:eastAsiaTheme="minorHAnsi"/>
          <w:color w:val="006000"/>
        </w:rPr>
        <w:t xml:space="preserve"> File contains\n\n";</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while(</w:t>
      </w:r>
      <w:proofErr w:type="gramEnd"/>
      <w:r>
        <w:rPr>
          <w:rStyle w:val="HTMLCode"/>
          <w:rFonts w:eastAsiaTheme="minorHAnsi"/>
          <w:color w:val="006000"/>
        </w:rPr>
        <w:t>in.eof()==0)</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in.get</w:t>
      </w:r>
      <w:proofErr w:type="spellEnd"/>
      <w:r>
        <w:rPr>
          <w:rStyle w:val="HTMLCode"/>
          <w:rFonts w:eastAsiaTheme="minorHAnsi"/>
          <w:color w:val="006000"/>
        </w:rPr>
        <w:t>(c);</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&lt;&lt;c;</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 </w:t>
      </w:r>
    </w:p>
    <w:p w:rsidR="00F329CD" w:rsidRDefault="00F329CD" w:rsidP="00F329CD">
      <w:pPr>
        <w:shd w:val="clear" w:color="auto" w:fill="FFFFFF"/>
        <w:spacing w:line="320" w:lineRule="atLeast"/>
        <w:rPr>
          <w:color w:val="444444"/>
          <w:sz w:val="20"/>
          <w:szCs w:val="20"/>
        </w:rPr>
      </w:pPr>
      <w:r>
        <w:rPr>
          <w:rStyle w:val="HTMLCode"/>
          <w:rFonts w:eastAsiaTheme="minorHAnsi"/>
          <w:color w:val="006000"/>
        </w:rPr>
        <w:t>}</w:t>
      </w:r>
    </w:p>
    <w:p w:rsidR="00F329CD" w:rsidRDefault="00F329CD" w:rsidP="00F329CD">
      <w:pPr>
        <w:pStyle w:val="Heading2"/>
        <w:shd w:val="clear" w:color="auto" w:fill="FFFFFF"/>
        <w:rPr>
          <w:b w:val="0"/>
          <w:bCs w:val="0"/>
          <w:color w:val="444444"/>
          <w:sz w:val="38"/>
          <w:szCs w:val="38"/>
        </w:rPr>
      </w:pPr>
      <w:r>
        <w:rPr>
          <w:b w:val="0"/>
          <w:bCs w:val="0"/>
          <w:color w:val="444444"/>
          <w:sz w:val="38"/>
          <w:szCs w:val="38"/>
        </w:rPr>
        <w:t>Output:</w:t>
      </w:r>
    </w:p>
    <w:p w:rsidR="00F329CD" w:rsidRDefault="00F329CD" w:rsidP="00F329CD">
      <w:pPr>
        <w:shd w:val="clear" w:color="auto" w:fill="FFFFFF"/>
        <w:spacing w:line="320" w:lineRule="atLeast"/>
        <w:rPr>
          <w:color w:val="444444"/>
          <w:sz w:val="20"/>
          <w:szCs w:val="20"/>
        </w:rPr>
      </w:pPr>
      <w:r>
        <w:rPr>
          <w:color w:val="444444"/>
          <w:sz w:val="20"/>
          <w:szCs w:val="20"/>
        </w:rPr>
        <w:t>Enter File Name: two.txt</w:t>
      </w:r>
    </w:p>
    <w:p w:rsidR="00F329CD" w:rsidRDefault="00F329CD" w:rsidP="00F329CD">
      <w:pPr>
        <w:shd w:val="clear" w:color="auto" w:fill="FFFFFF"/>
        <w:spacing w:line="320" w:lineRule="atLeast"/>
        <w:rPr>
          <w:color w:val="444444"/>
          <w:sz w:val="20"/>
          <w:szCs w:val="20"/>
        </w:rPr>
      </w:pPr>
      <w:r>
        <w:rPr>
          <w:color w:val="444444"/>
          <w:sz w:val="20"/>
          <w:szCs w:val="20"/>
        </w:rPr>
        <w:t>Enter contents to store in file (enter # at end)</w:t>
      </w:r>
    </w:p>
    <w:p w:rsidR="00F329CD" w:rsidRDefault="00F329CD" w:rsidP="00F329CD">
      <w:pPr>
        <w:shd w:val="clear" w:color="auto" w:fill="FFFFFF"/>
        <w:spacing w:line="320" w:lineRule="atLeast"/>
        <w:rPr>
          <w:color w:val="444444"/>
          <w:sz w:val="20"/>
          <w:szCs w:val="20"/>
        </w:rPr>
      </w:pPr>
      <w:proofErr w:type="gramStart"/>
      <w:r>
        <w:rPr>
          <w:color w:val="444444"/>
          <w:sz w:val="20"/>
          <w:szCs w:val="20"/>
        </w:rPr>
        <w:t>oops</w:t>
      </w:r>
      <w:proofErr w:type="gramEnd"/>
      <w:r>
        <w:rPr>
          <w:color w:val="444444"/>
          <w:sz w:val="20"/>
          <w:szCs w:val="20"/>
        </w:rPr>
        <w:t xml:space="preserve"> programming</w:t>
      </w:r>
    </w:p>
    <w:p w:rsidR="00F329CD" w:rsidRDefault="00F329CD" w:rsidP="00F329CD">
      <w:pPr>
        <w:shd w:val="clear" w:color="auto" w:fill="FFFFFF"/>
        <w:spacing w:line="320" w:lineRule="atLeast"/>
        <w:rPr>
          <w:color w:val="444444"/>
          <w:sz w:val="20"/>
          <w:szCs w:val="20"/>
        </w:rPr>
      </w:pPr>
      <w:r>
        <w:rPr>
          <w:color w:val="444444"/>
          <w:sz w:val="20"/>
          <w:szCs w:val="20"/>
        </w:rPr>
        <w:t>The File Contains</w:t>
      </w:r>
    </w:p>
    <w:p w:rsidR="00F329CD" w:rsidRDefault="00F329CD" w:rsidP="00F329CD">
      <w:pPr>
        <w:shd w:val="clear" w:color="auto" w:fill="FFFFFF"/>
        <w:spacing w:line="320" w:lineRule="atLeast"/>
        <w:rPr>
          <w:color w:val="444444"/>
          <w:sz w:val="20"/>
          <w:szCs w:val="20"/>
        </w:rPr>
      </w:pPr>
      <w:r>
        <w:rPr>
          <w:color w:val="444444"/>
          <w:sz w:val="20"/>
          <w:szCs w:val="20"/>
        </w:rPr>
        <w:t>OOPS PROGRAMMING</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lastRenderedPageBreak/>
        <w:t>Simple Program for Read File Operation Using C++ Programming</w:t>
      </w:r>
    </w:p>
    <w:p w:rsidR="00352CAF" w:rsidRDefault="00352CAF" w:rsidP="00352CAF">
      <w:pPr>
        <w:shd w:val="clear" w:color="auto" w:fill="FFFFFF"/>
        <w:spacing w:line="320" w:lineRule="atLeast"/>
        <w:rPr>
          <w:color w:val="444444"/>
          <w:sz w:val="20"/>
          <w:szCs w:val="20"/>
        </w:rPr>
      </w:pPr>
      <w:r>
        <w:rPr>
          <w:color w:val="444444"/>
          <w:sz w:val="20"/>
          <w:szCs w:val="20"/>
        </w:rPr>
        <w:t xml:space="preserve">Program for read the content </w:t>
      </w:r>
      <w:proofErr w:type="gramStart"/>
      <w:r>
        <w:rPr>
          <w:color w:val="444444"/>
          <w:sz w:val="20"/>
          <w:szCs w:val="20"/>
        </w:rPr>
        <w:t>of  a</w:t>
      </w:r>
      <w:proofErr w:type="gramEnd"/>
      <w:r>
        <w:rPr>
          <w:color w:val="444444"/>
          <w:sz w:val="20"/>
          <w:szCs w:val="20"/>
        </w:rPr>
        <w:t xml:space="preserve"> file.</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ALGORITHM:</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t>STEP 2:  Declare the variables.</w:t>
      </w:r>
    </w:p>
    <w:p w:rsidR="00352CAF" w:rsidRDefault="00352CAF" w:rsidP="00352CAF">
      <w:pPr>
        <w:shd w:val="clear" w:color="auto" w:fill="FFFFFF"/>
        <w:spacing w:line="320" w:lineRule="atLeast"/>
        <w:rPr>
          <w:color w:val="444444"/>
          <w:sz w:val="20"/>
          <w:szCs w:val="20"/>
        </w:rPr>
      </w:pPr>
      <w:r>
        <w:rPr>
          <w:color w:val="444444"/>
          <w:sz w:val="20"/>
          <w:szCs w:val="20"/>
        </w:rPr>
        <w:t>STEP 3:  Get the file name to read.</w:t>
      </w:r>
    </w:p>
    <w:p w:rsidR="00352CAF" w:rsidRDefault="00352CAF" w:rsidP="00352CAF">
      <w:pPr>
        <w:shd w:val="clear" w:color="auto" w:fill="FFFFFF"/>
        <w:spacing w:line="320" w:lineRule="atLeast"/>
        <w:rPr>
          <w:color w:val="444444"/>
          <w:sz w:val="20"/>
          <w:szCs w:val="20"/>
        </w:rPr>
      </w:pPr>
      <w:r>
        <w:rPr>
          <w:color w:val="444444"/>
          <w:sz w:val="20"/>
          <w:szCs w:val="20"/>
        </w:rPr>
        <w:t xml:space="preserve">STEP 4:  Using </w:t>
      </w:r>
      <w:proofErr w:type="spellStart"/>
      <w:proofErr w:type="gramStart"/>
      <w:r>
        <w:rPr>
          <w:color w:val="444444"/>
          <w:sz w:val="20"/>
          <w:szCs w:val="20"/>
        </w:rPr>
        <w:t>ifstreamin</w:t>
      </w:r>
      <w:proofErr w:type="spellEnd"/>
      <w:r>
        <w:rPr>
          <w:color w:val="444444"/>
          <w:sz w:val="20"/>
          <w:szCs w:val="20"/>
        </w:rPr>
        <w:t>(</w:t>
      </w:r>
      <w:proofErr w:type="gramEnd"/>
      <w:r>
        <w:rPr>
          <w:color w:val="444444"/>
          <w:sz w:val="20"/>
          <w:szCs w:val="20"/>
        </w:rPr>
        <w:t>filename) check whether the file exist.</w:t>
      </w:r>
    </w:p>
    <w:p w:rsidR="00352CAF" w:rsidRDefault="00352CAF" w:rsidP="00352CAF">
      <w:pPr>
        <w:shd w:val="clear" w:color="auto" w:fill="FFFFFF"/>
        <w:spacing w:line="320" w:lineRule="atLeast"/>
        <w:rPr>
          <w:color w:val="444444"/>
          <w:sz w:val="20"/>
          <w:szCs w:val="20"/>
        </w:rPr>
      </w:pPr>
      <w:r>
        <w:rPr>
          <w:color w:val="444444"/>
          <w:sz w:val="20"/>
          <w:szCs w:val="20"/>
        </w:rPr>
        <w:t xml:space="preserve">STEP 5:  If the </w:t>
      </w:r>
      <w:proofErr w:type="gramStart"/>
      <w:r>
        <w:rPr>
          <w:color w:val="444444"/>
          <w:sz w:val="20"/>
          <w:szCs w:val="20"/>
        </w:rPr>
        <w:t>file exist</w:t>
      </w:r>
      <w:proofErr w:type="gramEnd"/>
      <w:r>
        <w:rPr>
          <w:color w:val="444444"/>
          <w:sz w:val="20"/>
          <w:szCs w:val="20"/>
        </w:rPr>
        <w:t xml:space="preserve"> then check for the end of file condition.</w:t>
      </w:r>
    </w:p>
    <w:p w:rsidR="00352CAF" w:rsidRDefault="00352CAF" w:rsidP="00352CAF">
      <w:pPr>
        <w:shd w:val="clear" w:color="auto" w:fill="FFFFFF"/>
        <w:spacing w:line="320" w:lineRule="atLeast"/>
        <w:rPr>
          <w:color w:val="444444"/>
          <w:sz w:val="20"/>
          <w:szCs w:val="20"/>
        </w:rPr>
      </w:pPr>
      <w:r>
        <w:rPr>
          <w:color w:val="444444"/>
          <w:sz w:val="20"/>
          <w:szCs w:val="20"/>
        </w:rPr>
        <w:t>STEP 6:  Read the contents of the file.</w:t>
      </w:r>
    </w:p>
    <w:p w:rsidR="00352CAF" w:rsidRDefault="00352CAF" w:rsidP="00352CAF">
      <w:pPr>
        <w:shd w:val="clear" w:color="auto" w:fill="FFFFFF"/>
        <w:spacing w:line="320" w:lineRule="atLeast"/>
        <w:rPr>
          <w:color w:val="444444"/>
          <w:sz w:val="20"/>
          <w:szCs w:val="20"/>
        </w:rPr>
      </w:pPr>
      <w:r>
        <w:rPr>
          <w:color w:val="444444"/>
          <w:sz w:val="20"/>
          <w:szCs w:val="20"/>
        </w:rPr>
        <w:t>STEP 7:  Print the contents of the file.</w:t>
      </w:r>
    </w:p>
    <w:p w:rsidR="00352CAF" w:rsidRDefault="00352CAF" w:rsidP="00352CAF">
      <w:pPr>
        <w:shd w:val="clear" w:color="auto" w:fill="FFFFFF"/>
        <w:spacing w:line="320" w:lineRule="atLeast"/>
        <w:rPr>
          <w:color w:val="444444"/>
          <w:sz w:val="20"/>
          <w:szCs w:val="20"/>
        </w:rPr>
      </w:pPr>
      <w:r>
        <w:rPr>
          <w:color w:val="444444"/>
          <w:sz w:val="20"/>
          <w:szCs w:val="20"/>
        </w:rPr>
        <w:t>STEP 8:  Stop the program.</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fstream.h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char</w:t>
      </w:r>
      <w:proofErr w:type="gramEnd"/>
      <w:r>
        <w:rPr>
          <w:rStyle w:val="HTMLCode"/>
          <w:rFonts w:eastAsiaTheme="minorHAnsi"/>
          <w:color w:val="006000"/>
        </w:rPr>
        <w:t xml:space="preserve"> </w:t>
      </w:r>
      <w:proofErr w:type="spellStart"/>
      <w:r>
        <w:rPr>
          <w:rStyle w:val="HTMLCode"/>
          <w:rFonts w:eastAsiaTheme="minorHAnsi"/>
          <w:color w:val="006000"/>
        </w:rPr>
        <w:t>c,fname</w:t>
      </w:r>
      <w:proofErr w:type="spellEnd"/>
      <w:r>
        <w:rPr>
          <w:rStyle w:val="HTMLCode"/>
          <w:rFonts w:eastAsiaTheme="minorHAnsi"/>
          <w:color w:val="006000"/>
        </w:rPr>
        <w:t>[10];</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file name:";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fname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ifstream</w:t>
      </w:r>
      <w:proofErr w:type="spellEnd"/>
      <w:proofErr w:type="gramEnd"/>
      <w:r>
        <w:rPr>
          <w:rStyle w:val="HTMLCode"/>
          <w:rFonts w:eastAsiaTheme="minorHAnsi"/>
          <w:color w:val="006000"/>
        </w:rPr>
        <w:t xml:space="preserve"> in(</w:t>
      </w:r>
      <w:proofErr w:type="spellStart"/>
      <w:r>
        <w:rPr>
          <w:rStyle w:val="HTMLCode"/>
          <w:rFonts w:eastAsiaTheme="minorHAnsi"/>
          <w:color w:val="006000"/>
        </w:rPr>
        <w:t>fname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if(</w:t>
      </w:r>
      <w:proofErr w:type="gramEnd"/>
      <w:r>
        <w:rPr>
          <w:rStyle w:val="HTMLCode"/>
          <w:rFonts w:eastAsiaTheme="minorHAnsi"/>
          <w:color w:val="006000"/>
        </w:rPr>
        <w:t>!in)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&lt;&lt;"File Does not Exist";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return</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while(</w:t>
      </w:r>
      <w:proofErr w:type="gramEnd"/>
      <w:r>
        <w:rPr>
          <w:rStyle w:val="HTMLCode"/>
          <w:rFonts w:eastAsiaTheme="minorHAnsi"/>
          <w:color w:val="006000"/>
        </w:rPr>
        <w:t>in.eof()==0)</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r>
        <w:rPr>
          <w:rStyle w:val="HTMLCode"/>
          <w:rFonts w:eastAsiaTheme="minorHAnsi"/>
          <w:color w:val="006000"/>
        </w:rPr>
        <w:t>in.get</w:t>
      </w:r>
      <w:proofErr w:type="spellEnd"/>
      <w:r>
        <w:rPr>
          <w:rStyle w:val="HTMLCode"/>
          <w:rFonts w:eastAsiaTheme="minorHAnsi"/>
          <w:color w:val="006000"/>
        </w:rPr>
        <w:t>(c);</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&lt;&lt;c;</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shd w:val="clear" w:color="auto" w:fill="FFFFFF"/>
        <w:spacing w:line="320" w:lineRule="atLeast"/>
        <w:rPr>
          <w:color w:val="444444"/>
          <w:sz w:val="20"/>
          <w:szCs w:val="20"/>
        </w:rPr>
      </w:pPr>
      <w:r>
        <w:rPr>
          <w:color w:val="444444"/>
          <w:sz w:val="20"/>
          <w:szCs w:val="20"/>
        </w:rPr>
        <w:t>              Enter File name: one.txt</w:t>
      </w:r>
    </w:p>
    <w:p w:rsidR="00352CAF" w:rsidRDefault="00352CAF" w:rsidP="00352CAF">
      <w:pPr>
        <w:shd w:val="clear" w:color="auto" w:fill="FFFFFF"/>
        <w:spacing w:line="320" w:lineRule="atLeast"/>
        <w:rPr>
          <w:color w:val="444444"/>
          <w:sz w:val="20"/>
          <w:szCs w:val="20"/>
        </w:rPr>
      </w:pPr>
      <w:r>
        <w:rPr>
          <w:color w:val="444444"/>
          <w:sz w:val="20"/>
          <w:szCs w:val="20"/>
        </w:rPr>
        <w:t>              Master of Computer Applications</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t>Simple Program for Single Inheritance Using C++ Programming</w:t>
      </w:r>
    </w:p>
    <w:p w:rsidR="00352CAF" w:rsidRDefault="00352CAF" w:rsidP="00352CAF">
      <w:pPr>
        <w:shd w:val="clear" w:color="auto" w:fill="FFFFFF"/>
        <w:spacing w:line="320" w:lineRule="atLeast"/>
        <w:rPr>
          <w:color w:val="444444"/>
          <w:sz w:val="20"/>
          <w:szCs w:val="20"/>
        </w:rPr>
      </w:pPr>
      <w:proofErr w:type="gramStart"/>
      <w:r>
        <w:rPr>
          <w:color w:val="444444"/>
          <w:sz w:val="20"/>
          <w:szCs w:val="20"/>
        </w:rPr>
        <w:t>To write a program to find out the payroll system using single inheritance.</w:t>
      </w:r>
      <w:proofErr w:type="gramEnd"/>
    </w:p>
    <w:p w:rsidR="00352CAF" w:rsidRDefault="00352CAF" w:rsidP="00352CAF">
      <w:pPr>
        <w:pStyle w:val="Heading2"/>
        <w:shd w:val="clear" w:color="auto" w:fill="FFFFFF"/>
        <w:rPr>
          <w:b w:val="0"/>
          <w:bCs w:val="0"/>
          <w:color w:val="444444"/>
          <w:sz w:val="38"/>
          <w:szCs w:val="38"/>
        </w:rPr>
      </w:pPr>
      <w:r>
        <w:rPr>
          <w:b w:val="0"/>
          <w:bCs w:val="0"/>
          <w:color w:val="444444"/>
          <w:sz w:val="38"/>
          <w:szCs w:val="38"/>
        </w:rPr>
        <w:t>ALGORITHM:</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t xml:space="preserve">Step 2: Declare the base class </w:t>
      </w:r>
      <w:proofErr w:type="gramStart"/>
      <w:r>
        <w:rPr>
          <w:color w:val="444444"/>
          <w:sz w:val="20"/>
          <w:szCs w:val="20"/>
        </w:rPr>
        <w:t>emp</w:t>
      </w:r>
      <w:proofErr w:type="gram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 xml:space="preserve">Step 3: Define and declare the function </w:t>
      </w:r>
      <w:proofErr w:type="gramStart"/>
      <w:r>
        <w:rPr>
          <w:color w:val="444444"/>
          <w:sz w:val="20"/>
          <w:szCs w:val="20"/>
        </w:rPr>
        <w:t>get(</w:t>
      </w:r>
      <w:proofErr w:type="gramEnd"/>
      <w:r>
        <w:rPr>
          <w:color w:val="444444"/>
          <w:sz w:val="20"/>
          <w:szCs w:val="20"/>
        </w:rPr>
        <w:t>) to get the employee details.</w:t>
      </w:r>
    </w:p>
    <w:p w:rsidR="00352CAF" w:rsidRDefault="00352CAF" w:rsidP="00352CAF">
      <w:pPr>
        <w:shd w:val="clear" w:color="auto" w:fill="FFFFFF"/>
        <w:spacing w:line="320" w:lineRule="atLeast"/>
        <w:rPr>
          <w:color w:val="444444"/>
          <w:sz w:val="20"/>
          <w:szCs w:val="20"/>
        </w:rPr>
      </w:pPr>
      <w:r>
        <w:rPr>
          <w:color w:val="444444"/>
          <w:sz w:val="20"/>
          <w:szCs w:val="20"/>
        </w:rPr>
        <w:t>Step 4: Declare the derived class salary.</w:t>
      </w:r>
    </w:p>
    <w:p w:rsidR="00352CAF" w:rsidRDefault="00352CAF" w:rsidP="00352CAF">
      <w:pPr>
        <w:shd w:val="clear" w:color="auto" w:fill="FFFFFF"/>
        <w:spacing w:line="320" w:lineRule="atLeast"/>
        <w:rPr>
          <w:color w:val="444444"/>
          <w:sz w:val="20"/>
          <w:szCs w:val="20"/>
        </w:rPr>
      </w:pPr>
      <w:r>
        <w:rPr>
          <w:color w:val="444444"/>
          <w:sz w:val="20"/>
          <w:szCs w:val="20"/>
        </w:rPr>
        <w:t xml:space="preserve">Step 5: Declare and define the function </w:t>
      </w:r>
      <w:proofErr w:type="gramStart"/>
      <w:r>
        <w:rPr>
          <w:color w:val="444444"/>
          <w:sz w:val="20"/>
          <w:szCs w:val="20"/>
        </w:rPr>
        <w:t>get1(</w:t>
      </w:r>
      <w:proofErr w:type="gramEnd"/>
      <w:r>
        <w:rPr>
          <w:color w:val="444444"/>
          <w:sz w:val="20"/>
          <w:szCs w:val="20"/>
        </w:rPr>
        <w:t>) to get the salary details.</w:t>
      </w:r>
    </w:p>
    <w:p w:rsidR="00352CAF" w:rsidRDefault="00352CAF" w:rsidP="00352CAF">
      <w:pPr>
        <w:shd w:val="clear" w:color="auto" w:fill="FFFFFF"/>
        <w:spacing w:line="320" w:lineRule="atLeast"/>
        <w:rPr>
          <w:color w:val="444444"/>
          <w:sz w:val="20"/>
          <w:szCs w:val="20"/>
        </w:rPr>
      </w:pPr>
      <w:r>
        <w:rPr>
          <w:color w:val="444444"/>
          <w:sz w:val="20"/>
          <w:szCs w:val="20"/>
        </w:rPr>
        <w:t xml:space="preserve">Step 6: Define the function </w:t>
      </w:r>
      <w:proofErr w:type="gramStart"/>
      <w:r>
        <w:rPr>
          <w:color w:val="444444"/>
          <w:sz w:val="20"/>
          <w:szCs w:val="20"/>
        </w:rPr>
        <w:t>calculate(</w:t>
      </w:r>
      <w:proofErr w:type="gramEnd"/>
      <w:r>
        <w:rPr>
          <w:color w:val="444444"/>
          <w:sz w:val="20"/>
          <w:szCs w:val="20"/>
        </w:rPr>
        <w:t>) to find the net pay.</w:t>
      </w:r>
    </w:p>
    <w:p w:rsidR="00352CAF" w:rsidRDefault="00352CAF" w:rsidP="00352CAF">
      <w:pPr>
        <w:shd w:val="clear" w:color="auto" w:fill="FFFFFF"/>
        <w:spacing w:line="320" w:lineRule="atLeast"/>
        <w:rPr>
          <w:color w:val="444444"/>
          <w:sz w:val="20"/>
          <w:szCs w:val="20"/>
        </w:rPr>
      </w:pPr>
      <w:r>
        <w:rPr>
          <w:color w:val="444444"/>
          <w:sz w:val="20"/>
          <w:szCs w:val="20"/>
        </w:rPr>
        <w:lastRenderedPageBreak/>
        <w:t xml:space="preserve">Step 7: Define the function </w:t>
      </w:r>
      <w:proofErr w:type="gramStart"/>
      <w:r>
        <w:rPr>
          <w:color w:val="444444"/>
          <w:sz w:val="20"/>
          <w:szCs w:val="20"/>
        </w:rPr>
        <w:t>display(</w:t>
      </w:r>
      <w:proofErr w:type="gram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8: Create the derived class object.</w:t>
      </w:r>
    </w:p>
    <w:p w:rsidR="00352CAF" w:rsidRDefault="00352CAF" w:rsidP="00352CAF">
      <w:pPr>
        <w:shd w:val="clear" w:color="auto" w:fill="FFFFFF"/>
        <w:spacing w:line="320" w:lineRule="atLeast"/>
        <w:rPr>
          <w:color w:val="444444"/>
          <w:sz w:val="20"/>
          <w:szCs w:val="20"/>
        </w:rPr>
      </w:pPr>
      <w:r>
        <w:rPr>
          <w:color w:val="444444"/>
          <w:sz w:val="20"/>
          <w:szCs w:val="20"/>
        </w:rPr>
        <w:t>Step 9: Read the number of employees.</w:t>
      </w:r>
    </w:p>
    <w:p w:rsidR="00352CAF" w:rsidRDefault="00352CAF" w:rsidP="00352CAF">
      <w:pPr>
        <w:shd w:val="clear" w:color="auto" w:fill="FFFFFF"/>
        <w:spacing w:line="320" w:lineRule="atLeast"/>
        <w:rPr>
          <w:color w:val="444444"/>
          <w:sz w:val="20"/>
          <w:szCs w:val="20"/>
        </w:rPr>
      </w:pPr>
      <w:r>
        <w:rPr>
          <w:color w:val="444444"/>
          <w:sz w:val="20"/>
          <w:szCs w:val="20"/>
        </w:rPr>
        <w:t xml:space="preserve">Step 10: Call the function </w:t>
      </w:r>
      <w:proofErr w:type="gramStart"/>
      <w:r>
        <w:rPr>
          <w:color w:val="444444"/>
          <w:sz w:val="20"/>
          <w:szCs w:val="20"/>
        </w:rPr>
        <w:t>get(</w:t>
      </w:r>
      <w:proofErr w:type="gramEnd"/>
      <w:r>
        <w:rPr>
          <w:color w:val="444444"/>
          <w:sz w:val="20"/>
          <w:szCs w:val="20"/>
        </w:rPr>
        <w:t>),get1() and calculate() to each employees.</w:t>
      </w:r>
    </w:p>
    <w:p w:rsidR="00352CAF" w:rsidRDefault="00352CAF" w:rsidP="00352CAF">
      <w:pPr>
        <w:shd w:val="clear" w:color="auto" w:fill="FFFFFF"/>
        <w:spacing w:line="320" w:lineRule="atLeast"/>
        <w:rPr>
          <w:color w:val="444444"/>
          <w:sz w:val="20"/>
          <w:szCs w:val="20"/>
        </w:rPr>
      </w:pPr>
      <w:r>
        <w:rPr>
          <w:color w:val="444444"/>
          <w:sz w:val="20"/>
          <w:szCs w:val="20"/>
        </w:rPr>
        <w:t xml:space="preserve">Step 11: Call the </w:t>
      </w:r>
      <w:proofErr w:type="gramStart"/>
      <w:r>
        <w:rPr>
          <w:color w:val="444444"/>
          <w:sz w:val="20"/>
          <w:szCs w:val="20"/>
        </w:rPr>
        <w:t>display(</w:t>
      </w:r>
      <w:proofErr w:type="gram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12: Stop the program.</w:t>
      </w:r>
    </w:p>
    <w:p w:rsidR="00352CAF" w:rsidRDefault="00352CAF" w:rsidP="00352CAF">
      <w:pPr>
        <w:shd w:val="clear" w:color="auto" w:fill="FFFFFF"/>
        <w:spacing w:line="320" w:lineRule="atLeast"/>
        <w:rPr>
          <w:color w:val="444444"/>
          <w:sz w:val="20"/>
          <w:szCs w:val="20"/>
        </w:rPr>
      </w:pPr>
    </w:p>
    <w:p w:rsidR="00352CAF" w:rsidRDefault="00352CAF" w:rsidP="00352CAF">
      <w:pPr>
        <w:pStyle w:val="Heading2"/>
        <w:shd w:val="clear" w:color="auto" w:fill="FFFFFF"/>
        <w:rPr>
          <w:b w:val="0"/>
          <w:bCs w:val="0"/>
          <w:color w:val="444444"/>
          <w:sz w:val="38"/>
          <w:szCs w:val="38"/>
        </w:rPr>
      </w:pPr>
      <w:bookmarkStart w:id="35" w:name="TOC-PROGRAM:PAYROLL-SYSTEM-USING-SINGLE-"/>
      <w:bookmarkEnd w:id="35"/>
      <w:r>
        <w:rPr>
          <w:b w:val="0"/>
          <w:bCs w:val="0"/>
          <w:color w:val="444444"/>
          <w:sz w:val="38"/>
          <w:szCs w:val="38"/>
        </w:rPr>
        <w:t>PROGRAM</w:t>
      </w:r>
      <w:proofErr w:type="gramStart"/>
      <w:r>
        <w:rPr>
          <w:b w:val="0"/>
          <w:bCs w:val="0"/>
          <w:color w:val="444444"/>
          <w:sz w:val="38"/>
          <w:szCs w:val="38"/>
        </w:rPr>
        <w:t>:PAYROLL</w:t>
      </w:r>
      <w:proofErr w:type="gramEnd"/>
      <w:r>
        <w:rPr>
          <w:b w:val="0"/>
          <w:bCs w:val="0"/>
          <w:color w:val="444444"/>
          <w:sz w:val="38"/>
          <w:szCs w:val="38"/>
        </w:rPr>
        <w:t xml:space="preserve"> SYSTEM USING SINGLE INHERITANCE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emp</w:t>
      </w:r>
      <w:proofErr w:type="spellEnd"/>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eno</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char</w:t>
      </w:r>
      <w:proofErr w:type="gramEnd"/>
      <w:r>
        <w:rPr>
          <w:rStyle w:val="HTMLCode"/>
          <w:rFonts w:eastAsiaTheme="minorHAnsi"/>
          <w:color w:val="006000"/>
        </w:rPr>
        <w:t xml:space="preserve"> name[20],des[20];</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get()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employee number:";</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eno</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employee name:";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&gt;&gt;name;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the designation:";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&gt;&gt;des;</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proofErr w:type="gramStart"/>
      <w:r w:rsidRPr="00352CAF">
        <w:rPr>
          <w:rFonts w:ascii="Courier New" w:eastAsia="Times New Roman" w:hAnsi="Courier New" w:cs="Courier New"/>
          <w:color w:val="006000"/>
          <w:sz w:val="20"/>
        </w:rPr>
        <w:t>class</w:t>
      </w:r>
      <w:proofErr w:type="gramEnd"/>
      <w:r w:rsidRPr="00352CAF">
        <w:rPr>
          <w:rFonts w:ascii="Courier New" w:eastAsia="Times New Roman" w:hAnsi="Courier New" w:cs="Courier New"/>
          <w:color w:val="006000"/>
          <w:sz w:val="20"/>
        </w:rPr>
        <w:t xml:space="preserve"> </w:t>
      </w:r>
      <w:proofErr w:type="spellStart"/>
      <w:r w:rsidRPr="00352CAF">
        <w:rPr>
          <w:rFonts w:ascii="Courier New" w:eastAsia="Times New Roman" w:hAnsi="Courier New" w:cs="Courier New"/>
          <w:color w:val="006000"/>
          <w:sz w:val="20"/>
        </w:rPr>
        <w:t>salary:public</w:t>
      </w:r>
      <w:proofErr w:type="spellEnd"/>
      <w:r w:rsidRPr="00352CAF">
        <w:rPr>
          <w:rFonts w:ascii="Courier New" w:eastAsia="Times New Roman" w:hAnsi="Courier New" w:cs="Courier New"/>
          <w:color w:val="006000"/>
          <w:sz w:val="20"/>
        </w:rPr>
        <w:t xml:space="preserve"> </w:t>
      </w:r>
      <w:proofErr w:type="spellStart"/>
      <w:r w:rsidRPr="00352CAF">
        <w:rPr>
          <w:rFonts w:ascii="Courier New" w:eastAsia="Times New Roman" w:hAnsi="Courier New" w:cs="Courier New"/>
          <w:color w:val="006000"/>
          <w:sz w:val="20"/>
        </w:rPr>
        <w:t>emp</w:t>
      </w:r>
      <w:proofErr w:type="spellEnd"/>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xml:space="preserve">     </w:t>
      </w:r>
      <w:proofErr w:type="gramStart"/>
      <w:r w:rsidRPr="00352CAF">
        <w:rPr>
          <w:rFonts w:ascii="Courier New" w:eastAsia="Times New Roman" w:hAnsi="Courier New" w:cs="Courier New"/>
          <w:color w:val="006000"/>
          <w:sz w:val="20"/>
        </w:rPr>
        <w:t>float</w:t>
      </w:r>
      <w:proofErr w:type="gramEnd"/>
      <w:r w:rsidRPr="00352CAF">
        <w:rPr>
          <w:rFonts w:ascii="Courier New" w:eastAsia="Times New Roman" w:hAnsi="Courier New" w:cs="Courier New"/>
          <w:color w:val="006000"/>
          <w:sz w:val="20"/>
        </w:rPr>
        <w:t xml:space="preserve"> </w:t>
      </w:r>
      <w:proofErr w:type="spellStart"/>
      <w:r w:rsidRPr="00352CAF">
        <w:rPr>
          <w:rFonts w:ascii="Courier New" w:eastAsia="Times New Roman" w:hAnsi="Courier New" w:cs="Courier New"/>
          <w:color w:val="006000"/>
          <w:sz w:val="20"/>
        </w:rPr>
        <w:t>bp,hra,da,pf,np</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xml:space="preserve">   </w:t>
      </w:r>
      <w:proofErr w:type="gramStart"/>
      <w:r w:rsidRPr="00352CAF">
        <w:rPr>
          <w:rFonts w:ascii="Courier New" w:eastAsia="Times New Roman" w:hAnsi="Courier New" w:cs="Courier New"/>
          <w:color w:val="006000"/>
          <w:sz w:val="20"/>
        </w:rPr>
        <w:t>public</w:t>
      </w:r>
      <w:proofErr w:type="gram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xml:space="preserve">     </w:t>
      </w:r>
      <w:proofErr w:type="gramStart"/>
      <w:r w:rsidRPr="00352CAF">
        <w:rPr>
          <w:rFonts w:ascii="Courier New" w:eastAsia="Times New Roman" w:hAnsi="Courier New" w:cs="Courier New"/>
          <w:color w:val="006000"/>
          <w:sz w:val="20"/>
        </w:rPr>
        <w:t>void</w:t>
      </w:r>
      <w:proofErr w:type="gramEnd"/>
      <w:r w:rsidRPr="00352CAF">
        <w:rPr>
          <w:rFonts w:ascii="Courier New" w:eastAsia="Times New Roman" w:hAnsi="Courier New" w:cs="Courier New"/>
          <w:color w:val="006000"/>
          <w:sz w:val="20"/>
        </w:rPr>
        <w:t xml:space="preserve"> get1()</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&lt;&lt;"Enter the basic pay:";</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cin</w:t>
      </w:r>
      <w:proofErr w:type="spellEnd"/>
      <w:proofErr w:type="gramEnd"/>
      <w:r w:rsidRPr="00352CAF">
        <w:rPr>
          <w:rFonts w:ascii="Courier New" w:eastAsia="Times New Roman" w:hAnsi="Courier New" w:cs="Courier New"/>
          <w:color w:val="006000"/>
          <w:sz w:val="20"/>
        </w:rPr>
        <w:t>&gt;&gt;</w:t>
      </w:r>
      <w:proofErr w:type="spellStart"/>
      <w:r w:rsidRPr="00352CAF">
        <w:rPr>
          <w:rFonts w:ascii="Courier New" w:eastAsia="Times New Roman" w:hAnsi="Courier New" w:cs="Courier New"/>
          <w:color w:val="006000"/>
          <w:sz w:val="20"/>
        </w:rPr>
        <w:t>bp</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 xml:space="preserve">&lt;&lt;"Enter the </w:t>
      </w:r>
      <w:proofErr w:type="spellStart"/>
      <w:r w:rsidRPr="00352CAF">
        <w:rPr>
          <w:rFonts w:ascii="Courier New" w:eastAsia="Times New Roman" w:hAnsi="Courier New" w:cs="Courier New"/>
          <w:color w:val="006000"/>
          <w:sz w:val="20"/>
        </w:rPr>
        <w:t>Humen</w:t>
      </w:r>
      <w:proofErr w:type="spellEnd"/>
      <w:r w:rsidRPr="00352CAF">
        <w:rPr>
          <w:rFonts w:ascii="Courier New" w:eastAsia="Times New Roman" w:hAnsi="Courier New" w:cs="Courier New"/>
          <w:color w:val="006000"/>
          <w:sz w:val="20"/>
        </w:rPr>
        <w:t xml:space="preserve"> Resource Allowance:";</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cin</w:t>
      </w:r>
      <w:proofErr w:type="spellEnd"/>
      <w:proofErr w:type="gramEnd"/>
      <w:r w:rsidRPr="00352CAF">
        <w:rPr>
          <w:rFonts w:ascii="Courier New" w:eastAsia="Times New Roman" w:hAnsi="Courier New" w:cs="Courier New"/>
          <w:color w:val="006000"/>
          <w:sz w:val="20"/>
        </w:rPr>
        <w:t>&gt;&gt;</w:t>
      </w:r>
      <w:proofErr w:type="spellStart"/>
      <w:r w:rsidRPr="00352CAF">
        <w:rPr>
          <w:rFonts w:ascii="Courier New" w:eastAsia="Times New Roman" w:hAnsi="Courier New" w:cs="Courier New"/>
          <w:color w:val="006000"/>
          <w:sz w:val="20"/>
        </w:rPr>
        <w:t>hra</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&lt;&lt;"Enter the Dearness Allowance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cin</w:t>
      </w:r>
      <w:proofErr w:type="spellEnd"/>
      <w:proofErr w:type="gramEnd"/>
      <w:r w:rsidRPr="00352CAF">
        <w:rPr>
          <w:rFonts w:ascii="Courier New" w:eastAsia="Times New Roman" w:hAnsi="Courier New" w:cs="Courier New"/>
          <w:color w:val="006000"/>
          <w:sz w:val="20"/>
        </w:rPr>
        <w:t>&gt;&gt;</w:t>
      </w:r>
      <w:proofErr w:type="spellStart"/>
      <w:r w:rsidRPr="00352CAF">
        <w:rPr>
          <w:rFonts w:ascii="Courier New" w:eastAsia="Times New Roman" w:hAnsi="Courier New" w:cs="Courier New"/>
          <w:color w:val="006000"/>
          <w:sz w:val="20"/>
        </w:rPr>
        <w:t>da</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 xml:space="preserve">&lt;&lt;"Enter the </w:t>
      </w:r>
      <w:proofErr w:type="spellStart"/>
      <w:r w:rsidRPr="00352CAF">
        <w:rPr>
          <w:rFonts w:ascii="Courier New" w:eastAsia="Times New Roman" w:hAnsi="Courier New" w:cs="Courier New"/>
          <w:color w:val="006000"/>
          <w:sz w:val="20"/>
        </w:rPr>
        <w:t>Profitablity</w:t>
      </w:r>
      <w:proofErr w:type="spellEnd"/>
      <w:r w:rsidRPr="00352CAF">
        <w:rPr>
          <w:rFonts w:ascii="Courier New" w:eastAsia="Times New Roman" w:hAnsi="Courier New" w:cs="Courier New"/>
          <w:color w:val="006000"/>
          <w:sz w:val="20"/>
        </w:rPr>
        <w:t xml:space="preserve"> Fund:";</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cin</w:t>
      </w:r>
      <w:proofErr w:type="spellEnd"/>
      <w:proofErr w:type="gramEnd"/>
      <w:r w:rsidRPr="00352CAF">
        <w:rPr>
          <w:rFonts w:ascii="Courier New" w:eastAsia="Times New Roman" w:hAnsi="Courier New" w:cs="Courier New"/>
          <w:color w:val="006000"/>
          <w:sz w:val="20"/>
        </w:rPr>
        <w:t>&gt;&gt;</w:t>
      </w:r>
      <w:proofErr w:type="spellStart"/>
      <w:r w:rsidRPr="00352CAF">
        <w:rPr>
          <w:rFonts w:ascii="Courier New" w:eastAsia="Times New Roman" w:hAnsi="Courier New" w:cs="Courier New"/>
          <w:color w:val="006000"/>
          <w:sz w:val="20"/>
        </w:rPr>
        <w:t>pf</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xml:space="preserve">     </w:t>
      </w:r>
      <w:proofErr w:type="gramStart"/>
      <w:r w:rsidRPr="00352CAF">
        <w:rPr>
          <w:rFonts w:ascii="Courier New" w:eastAsia="Times New Roman" w:hAnsi="Courier New" w:cs="Courier New"/>
          <w:color w:val="006000"/>
          <w:sz w:val="20"/>
        </w:rPr>
        <w:t>void</w:t>
      </w:r>
      <w:proofErr w:type="gramEnd"/>
      <w:r w:rsidRPr="00352CAF">
        <w:rPr>
          <w:rFonts w:ascii="Courier New" w:eastAsia="Times New Roman" w:hAnsi="Courier New" w:cs="Courier New"/>
          <w:color w:val="006000"/>
          <w:sz w:val="20"/>
        </w:rPr>
        <w:t xml:space="preserve"> calculate()</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np</w:t>
      </w:r>
      <w:proofErr w:type="spellEnd"/>
      <w:r w:rsidRPr="00352CAF">
        <w:rPr>
          <w:rFonts w:ascii="Courier New" w:eastAsia="Times New Roman" w:hAnsi="Courier New" w:cs="Courier New"/>
          <w:color w:val="006000"/>
          <w:sz w:val="20"/>
        </w:rPr>
        <w:t>=</w:t>
      </w:r>
      <w:proofErr w:type="spellStart"/>
      <w:proofErr w:type="gramEnd"/>
      <w:r w:rsidRPr="00352CAF">
        <w:rPr>
          <w:rFonts w:ascii="Courier New" w:eastAsia="Times New Roman" w:hAnsi="Courier New" w:cs="Courier New"/>
          <w:color w:val="006000"/>
          <w:sz w:val="20"/>
        </w:rPr>
        <w:t>bp+hra+da-pf</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xml:space="preserve">     </w:t>
      </w:r>
      <w:proofErr w:type="gramStart"/>
      <w:r w:rsidRPr="00352CAF">
        <w:rPr>
          <w:rFonts w:ascii="Courier New" w:eastAsia="Times New Roman" w:hAnsi="Courier New" w:cs="Courier New"/>
          <w:color w:val="006000"/>
          <w:sz w:val="20"/>
        </w:rPr>
        <w:t>void</w:t>
      </w:r>
      <w:proofErr w:type="gramEnd"/>
      <w:r w:rsidRPr="00352CAF">
        <w:rPr>
          <w:rFonts w:ascii="Courier New" w:eastAsia="Times New Roman" w:hAnsi="Courier New" w:cs="Courier New"/>
          <w:color w:val="006000"/>
          <w:sz w:val="20"/>
        </w:rPr>
        <w:t xml:space="preserve"> display()</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cout</w:t>
      </w:r>
      <w:proofErr w:type="gramEnd"/>
      <w:r w:rsidRPr="00352CAF">
        <w:rPr>
          <w:rFonts w:ascii="Courier New" w:eastAsia="Times New Roman" w:hAnsi="Courier New" w:cs="Courier New"/>
          <w:color w:val="006000"/>
          <w:sz w:val="20"/>
        </w:rPr>
        <w:t>&lt;&lt;eno&lt;&lt;"\t"&lt;&lt;name&lt;&lt;"\t"&lt;&lt;des&lt;&lt;"\t"&lt;&lt;bp&lt;&lt;"\t"&lt;&lt;hra&lt;&lt;"\t"&lt;&lt;da&lt;&lt;"\t"&lt;&lt;pf&lt;&lt;"\t"&lt;&lt;np&lt;&lt;"\n";</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proofErr w:type="gramStart"/>
      <w:r w:rsidRPr="00352CAF">
        <w:rPr>
          <w:rFonts w:ascii="Courier New" w:eastAsia="Times New Roman" w:hAnsi="Courier New" w:cs="Courier New"/>
          <w:color w:val="006000"/>
          <w:sz w:val="20"/>
        </w:rPr>
        <w:t>void</w:t>
      </w:r>
      <w:proofErr w:type="gramEnd"/>
      <w:r w:rsidRPr="00352CAF">
        <w:rPr>
          <w:rFonts w:ascii="Courier New" w:eastAsia="Times New Roman" w:hAnsi="Courier New" w:cs="Courier New"/>
          <w:color w:val="006000"/>
          <w:sz w:val="20"/>
        </w:rPr>
        <w:t xml:space="preserve"> main()</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int</w:t>
      </w:r>
      <w:proofErr w:type="spellEnd"/>
      <w:proofErr w:type="gramEnd"/>
      <w:r w:rsidRPr="00352CAF">
        <w:rPr>
          <w:rFonts w:ascii="Courier New" w:eastAsia="Times New Roman" w:hAnsi="Courier New" w:cs="Courier New"/>
          <w:color w:val="006000"/>
          <w:sz w:val="20"/>
        </w:rPr>
        <w:t xml:space="preserve"> </w:t>
      </w:r>
      <w:proofErr w:type="spellStart"/>
      <w:r w:rsidRPr="00352CAF">
        <w:rPr>
          <w:rFonts w:ascii="Courier New" w:eastAsia="Times New Roman" w:hAnsi="Courier New" w:cs="Courier New"/>
          <w:color w:val="006000"/>
          <w:sz w:val="20"/>
        </w:rPr>
        <w:t>i,n</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char</w:t>
      </w:r>
      <w:proofErr w:type="gramEnd"/>
      <w:r w:rsidRPr="00352CAF">
        <w:rPr>
          <w:rFonts w:ascii="Courier New" w:eastAsia="Times New Roman" w:hAnsi="Courier New" w:cs="Courier New"/>
          <w:color w:val="006000"/>
          <w:sz w:val="20"/>
        </w:rPr>
        <w:t xml:space="preserve"> </w:t>
      </w:r>
      <w:proofErr w:type="spellStart"/>
      <w:r w:rsidRPr="00352CAF">
        <w:rPr>
          <w:rFonts w:ascii="Courier New" w:eastAsia="Times New Roman" w:hAnsi="Courier New" w:cs="Courier New"/>
          <w:color w:val="006000"/>
          <w:sz w:val="20"/>
        </w:rPr>
        <w:t>ch</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salary</w:t>
      </w:r>
      <w:proofErr w:type="gramEnd"/>
      <w:r w:rsidRPr="00352CAF">
        <w:rPr>
          <w:rFonts w:ascii="Courier New" w:eastAsia="Times New Roman" w:hAnsi="Courier New" w:cs="Courier New"/>
          <w:color w:val="006000"/>
          <w:sz w:val="20"/>
        </w:rPr>
        <w:t xml:space="preserve"> s[10];</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clrscr</w:t>
      </w:r>
      <w:proofErr w:type="spellEnd"/>
      <w:r w:rsidRPr="00352CAF">
        <w:rPr>
          <w:rFonts w:ascii="Courier New" w:eastAsia="Times New Roman" w:hAnsi="Courier New" w:cs="Courier New"/>
          <w:color w:val="006000"/>
          <w:sz w:val="20"/>
        </w:rPr>
        <w:t>(</w:t>
      </w:r>
      <w:proofErr w:type="gram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&lt;&lt;"Enter the number of employee:";</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cin</w:t>
      </w:r>
      <w:proofErr w:type="spellEnd"/>
      <w:proofErr w:type="gramEnd"/>
      <w:r w:rsidRPr="00352CAF">
        <w:rPr>
          <w:rFonts w:ascii="Courier New" w:eastAsia="Times New Roman" w:hAnsi="Courier New" w:cs="Courier New"/>
          <w:color w:val="006000"/>
          <w:sz w:val="20"/>
        </w:rPr>
        <w:t>&gt;&gt;n;</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for(</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=0;i&lt;</w:t>
      </w:r>
      <w:proofErr w:type="spellStart"/>
      <w:r w:rsidRPr="00352CAF">
        <w:rPr>
          <w:rFonts w:ascii="Courier New" w:eastAsia="Times New Roman" w:hAnsi="Courier New" w:cs="Courier New"/>
          <w:color w:val="006000"/>
          <w:sz w:val="20"/>
        </w:rPr>
        <w:t>n;i</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lastRenderedPageBreak/>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s[</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].get();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s[</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].get1();</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s[</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].calculate();</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cout</w:t>
      </w:r>
      <w:proofErr w:type="spellEnd"/>
      <w:proofErr w:type="gramEnd"/>
      <w:r w:rsidRPr="00352CAF">
        <w:rPr>
          <w:rFonts w:ascii="Courier New" w:eastAsia="Times New Roman" w:hAnsi="Courier New" w:cs="Courier New"/>
          <w:color w:val="006000"/>
          <w:sz w:val="20"/>
        </w:rPr>
        <w:t>&lt;&lt;"\</w:t>
      </w:r>
      <w:proofErr w:type="spellStart"/>
      <w:r w:rsidRPr="00352CAF">
        <w:rPr>
          <w:rFonts w:ascii="Courier New" w:eastAsia="Times New Roman" w:hAnsi="Courier New" w:cs="Courier New"/>
          <w:color w:val="006000"/>
          <w:sz w:val="20"/>
        </w:rPr>
        <w:t>ne_no</w:t>
      </w:r>
      <w:proofErr w:type="spellEnd"/>
      <w:r w:rsidRPr="00352CAF">
        <w:rPr>
          <w:rFonts w:ascii="Courier New" w:eastAsia="Times New Roman" w:hAnsi="Courier New" w:cs="Courier New"/>
          <w:color w:val="006000"/>
          <w:sz w:val="20"/>
        </w:rPr>
        <w:t xml:space="preserve"> \t </w:t>
      </w:r>
      <w:proofErr w:type="spellStart"/>
      <w:r w:rsidRPr="00352CAF">
        <w:rPr>
          <w:rFonts w:ascii="Courier New" w:eastAsia="Times New Roman" w:hAnsi="Courier New" w:cs="Courier New"/>
          <w:color w:val="006000"/>
          <w:sz w:val="20"/>
        </w:rPr>
        <w:t>e_name</w:t>
      </w:r>
      <w:proofErr w:type="spellEnd"/>
      <w:r w:rsidRPr="00352CAF">
        <w:rPr>
          <w:rFonts w:ascii="Courier New" w:eastAsia="Times New Roman" w:hAnsi="Courier New" w:cs="Courier New"/>
          <w:color w:val="006000"/>
          <w:sz w:val="20"/>
        </w:rPr>
        <w:t xml:space="preserve">\t des \t </w:t>
      </w:r>
      <w:proofErr w:type="spellStart"/>
      <w:r w:rsidRPr="00352CAF">
        <w:rPr>
          <w:rFonts w:ascii="Courier New" w:eastAsia="Times New Roman" w:hAnsi="Courier New" w:cs="Courier New"/>
          <w:color w:val="006000"/>
          <w:sz w:val="20"/>
        </w:rPr>
        <w:t>bp</w:t>
      </w:r>
      <w:proofErr w:type="spellEnd"/>
      <w:r w:rsidRPr="00352CAF">
        <w:rPr>
          <w:rFonts w:ascii="Courier New" w:eastAsia="Times New Roman" w:hAnsi="Courier New" w:cs="Courier New"/>
          <w:color w:val="006000"/>
          <w:sz w:val="20"/>
        </w:rPr>
        <w:t xml:space="preserve"> \t </w:t>
      </w:r>
      <w:proofErr w:type="spellStart"/>
      <w:r w:rsidRPr="00352CAF">
        <w:rPr>
          <w:rFonts w:ascii="Courier New" w:eastAsia="Times New Roman" w:hAnsi="Courier New" w:cs="Courier New"/>
          <w:color w:val="006000"/>
          <w:sz w:val="20"/>
        </w:rPr>
        <w:t>hra</w:t>
      </w:r>
      <w:proofErr w:type="spellEnd"/>
      <w:r w:rsidRPr="00352CAF">
        <w:rPr>
          <w:rFonts w:ascii="Courier New" w:eastAsia="Times New Roman" w:hAnsi="Courier New" w:cs="Courier New"/>
          <w:color w:val="006000"/>
          <w:sz w:val="20"/>
        </w:rPr>
        <w:t xml:space="preserve"> \t </w:t>
      </w:r>
      <w:proofErr w:type="spellStart"/>
      <w:r w:rsidRPr="00352CAF">
        <w:rPr>
          <w:rFonts w:ascii="Courier New" w:eastAsia="Times New Roman" w:hAnsi="Courier New" w:cs="Courier New"/>
          <w:color w:val="006000"/>
          <w:sz w:val="20"/>
        </w:rPr>
        <w:t>da</w:t>
      </w:r>
      <w:proofErr w:type="spellEnd"/>
      <w:r w:rsidRPr="00352CAF">
        <w:rPr>
          <w:rFonts w:ascii="Courier New" w:eastAsia="Times New Roman" w:hAnsi="Courier New" w:cs="Courier New"/>
          <w:color w:val="006000"/>
          <w:sz w:val="20"/>
        </w:rPr>
        <w:t xml:space="preserve"> \t </w:t>
      </w:r>
      <w:proofErr w:type="spellStart"/>
      <w:r w:rsidRPr="00352CAF">
        <w:rPr>
          <w:rFonts w:ascii="Courier New" w:eastAsia="Times New Roman" w:hAnsi="Courier New" w:cs="Courier New"/>
          <w:color w:val="006000"/>
          <w:sz w:val="20"/>
        </w:rPr>
        <w:t>pf</w:t>
      </w:r>
      <w:proofErr w:type="spellEnd"/>
      <w:r w:rsidRPr="00352CAF">
        <w:rPr>
          <w:rFonts w:ascii="Courier New" w:eastAsia="Times New Roman" w:hAnsi="Courier New" w:cs="Courier New"/>
          <w:color w:val="006000"/>
          <w:sz w:val="20"/>
        </w:rPr>
        <w:t xml:space="preserve"> \t </w:t>
      </w:r>
      <w:proofErr w:type="spellStart"/>
      <w:r w:rsidRPr="00352CAF">
        <w:rPr>
          <w:rFonts w:ascii="Courier New" w:eastAsia="Times New Roman" w:hAnsi="Courier New" w:cs="Courier New"/>
          <w:color w:val="006000"/>
          <w:sz w:val="20"/>
        </w:rPr>
        <w:t>np</w:t>
      </w:r>
      <w:proofErr w:type="spellEnd"/>
      <w:r w:rsidRPr="00352CAF">
        <w:rPr>
          <w:rFonts w:ascii="Courier New" w:eastAsia="Times New Roman" w:hAnsi="Courier New" w:cs="Courier New"/>
          <w:color w:val="006000"/>
          <w:sz w:val="20"/>
        </w:rPr>
        <w:t xml:space="preserve"> \n";</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for(</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=0;i&lt;</w:t>
      </w:r>
      <w:proofErr w:type="spellStart"/>
      <w:r w:rsidRPr="00352CAF">
        <w:rPr>
          <w:rFonts w:ascii="Courier New" w:eastAsia="Times New Roman" w:hAnsi="Courier New" w:cs="Courier New"/>
          <w:color w:val="006000"/>
          <w:sz w:val="20"/>
        </w:rPr>
        <w:t>n;i</w:t>
      </w:r>
      <w:proofErr w:type="spell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gramStart"/>
      <w:r w:rsidRPr="00352CAF">
        <w:rPr>
          <w:rFonts w:ascii="Courier New" w:eastAsia="Times New Roman" w:hAnsi="Courier New" w:cs="Courier New"/>
          <w:color w:val="006000"/>
          <w:sz w:val="20"/>
        </w:rPr>
        <w:t>s[</w:t>
      </w:r>
      <w:proofErr w:type="spellStart"/>
      <w:proofErr w:type="gramEnd"/>
      <w:r w:rsidRPr="00352CAF">
        <w:rPr>
          <w:rFonts w:ascii="Courier New" w:eastAsia="Times New Roman" w:hAnsi="Courier New" w:cs="Courier New"/>
          <w:color w:val="006000"/>
          <w:sz w:val="20"/>
        </w:rPr>
        <w:t>i</w:t>
      </w:r>
      <w:proofErr w:type="spellEnd"/>
      <w:r w:rsidRPr="00352CAF">
        <w:rPr>
          <w:rFonts w:ascii="Courier New" w:eastAsia="Times New Roman" w:hAnsi="Courier New" w:cs="Courier New"/>
          <w:color w:val="006000"/>
          <w:sz w:val="20"/>
        </w:rPr>
        <w:t>].display();</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    </w:t>
      </w:r>
      <w:proofErr w:type="spellStart"/>
      <w:proofErr w:type="gramStart"/>
      <w:r w:rsidRPr="00352CAF">
        <w:rPr>
          <w:rFonts w:ascii="Courier New" w:eastAsia="Times New Roman" w:hAnsi="Courier New" w:cs="Courier New"/>
          <w:color w:val="006000"/>
          <w:sz w:val="20"/>
        </w:rPr>
        <w:t>getch</w:t>
      </w:r>
      <w:proofErr w:type="spellEnd"/>
      <w:r w:rsidRPr="00352CAF">
        <w:rPr>
          <w:rFonts w:ascii="Courier New" w:eastAsia="Times New Roman" w:hAnsi="Courier New" w:cs="Courier New"/>
          <w:color w:val="006000"/>
          <w:sz w:val="20"/>
        </w:rPr>
        <w:t>(</w:t>
      </w:r>
      <w:proofErr w:type="gramEnd"/>
      <w:r w:rsidRPr="00352CAF">
        <w:rPr>
          <w:rFonts w:ascii="Courier New" w:eastAsia="Times New Roman" w:hAnsi="Courier New" w:cs="Courier New"/>
          <w:color w:val="006000"/>
          <w:sz w:val="20"/>
        </w:rPr>
        <w:t>);</w:t>
      </w:r>
    </w:p>
    <w:p w:rsidR="00352CAF" w:rsidRPr="00352CAF" w:rsidRDefault="00352CAF" w:rsidP="00352CAF">
      <w:pPr>
        <w:shd w:val="clear" w:color="auto" w:fill="FFFFFF"/>
        <w:spacing w:after="0" w:line="320" w:lineRule="atLeast"/>
        <w:rPr>
          <w:rFonts w:ascii="Times New Roman" w:eastAsia="Times New Roman" w:hAnsi="Times New Roman" w:cs="Times New Roman"/>
          <w:color w:val="444444"/>
          <w:sz w:val="20"/>
          <w:szCs w:val="20"/>
        </w:rPr>
      </w:pPr>
      <w:r w:rsidRPr="00352CAF">
        <w:rPr>
          <w:rFonts w:ascii="Courier New" w:eastAsia="Times New Roman" w:hAnsi="Courier New" w:cs="Courier New"/>
          <w:color w:val="006000"/>
          <w:sz w:val="2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shd w:val="clear" w:color="auto" w:fill="FFFFFF"/>
        <w:spacing w:line="320" w:lineRule="atLeast"/>
        <w:rPr>
          <w:color w:val="444444"/>
          <w:sz w:val="20"/>
          <w:szCs w:val="20"/>
        </w:rPr>
      </w:pPr>
      <w:r>
        <w:rPr>
          <w:color w:val="444444"/>
          <w:sz w:val="20"/>
          <w:szCs w:val="20"/>
        </w:rPr>
        <w:t>Enter the Number of employee</w:t>
      </w:r>
      <w:proofErr w:type="gramStart"/>
      <w:r>
        <w:rPr>
          <w:color w:val="444444"/>
          <w:sz w:val="20"/>
          <w:szCs w:val="20"/>
        </w:rPr>
        <w:t>:1</w:t>
      </w:r>
      <w:proofErr w:type="gramEnd"/>
    </w:p>
    <w:p w:rsidR="00352CAF" w:rsidRDefault="00352CAF" w:rsidP="00352CAF">
      <w:pPr>
        <w:shd w:val="clear" w:color="auto" w:fill="FFFFFF"/>
        <w:spacing w:line="320" w:lineRule="atLeast"/>
        <w:rPr>
          <w:color w:val="444444"/>
          <w:sz w:val="20"/>
          <w:szCs w:val="20"/>
        </w:rPr>
      </w:pPr>
      <w:r>
        <w:rPr>
          <w:color w:val="444444"/>
          <w:sz w:val="20"/>
          <w:szCs w:val="20"/>
        </w:rPr>
        <w:t>Enter the employee No: 150</w:t>
      </w:r>
    </w:p>
    <w:p w:rsidR="00352CAF" w:rsidRDefault="00352CAF" w:rsidP="00352CAF">
      <w:pPr>
        <w:shd w:val="clear" w:color="auto" w:fill="FFFFFF"/>
        <w:spacing w:line="320" w:lineRule="atLeast"/>
        <w:rPr>
          <w:color w:val="444444"/>
          <w:sz w:val="20"/>
          <w:szCs w:val="20"/>
        </w:rPr>
      </w:pPr>
      <w:r>
        <w:rPr>
          <w:color w:val="444444"/>
          <w:sz w:val="20"/>
          <w:szCs w:val="20"/>
        </w:rPr>
        <w:t>Enter the employee Name: ram</w:t>
      </w:r>
    </w:p>
    <w:p w:rsidR="00352CAF" w:rsidRDefault="00352CAF" w:rsidP="00352CAF">
      <w:pPr>
        <w:shd w:val="clear" w:color="auto" w:fill="FFFFFF"/>
        <w:spacing w:line="320" w:lineRule="atLeast"/>
        <w:rPr>
          <w:color w:val="444444"/>
          <w:sz w:val="20"/>
          <w:szCs w:val="20"/>
        </w:rPr>
      </w:pPr>
      <w:r>
        <w:rPr>
          <w:color w:val="444444"/>
          <w:sz w:val="20"/>
          <w:szCs w:val="20"/>
        </w:rPr>
        <w:t>Enter the designation: Manager</w:t>
      </w:r>
    </w:p>
    <w:p w:rsidR="00352CAF" w:rsidRDefault="00352CAF" w:rsidP="00352CAF">
      <w:pPr>
        <w:shd w:val="clear" w:color="auto" w:fill="FFFFFF"/>
        <w:spacing w:line="320" w:lineRule="atLeast"/>
        <w:rPr>
          <w:color w:val="444444"/>
          <w:sz w:val="20"/>
          <w:szCs w:val="20"/>
        </w:rPr>
      </w:pPr>
      <w:r>
        <w:rPr>
          <w:color w:val="444444"/>
          <w:sz w:val="20"/>
          <w:szCs w:val="20"/>
        </w:rPr>
        <w:t>Enter the basic pay: 5000</w:t>
      </w:r>
    </w:p>
    <w:p w:rsidR="00352CAF" w:rsidRDefault="00352CAF" w:rsidP="00352CAF">
      <w:pPr>
        <w:shd w:val="clear" w:color="auto" w:fill="FFFFFF"/>
        <w:spacing w:line="320" w:lineRule="atLeast"/>
        <w:rPr>
          <w:color w:val="444444"/>
          <w:sz w:val="20"/>
          <w:szCs w:val="20"/>
        </w:rPr>
      </w:pPr>
      <w:r>
        <w:rPr>
          <w:color w:val="444444"/>
          <w:sz w:val="20"/>
          <w:szCs w:val="20"/>
        </w:rPr>
        <w:t>Enter the HR allowance: 1000</w:t>
      </w:r>
    </w:p>
    <w:p w:rsidR="00352CAF" w:rsidRDefault="00352CAF" w:rsidP="00352CAF">
      <w:pPr>
        <w:shd w:val="clear" w:color="auto" w:fill="FFFFFF"/>
        <w:spacing w:line="320" w:lineRule="atLeast"/>
        <w:rPr>
          <w:color w:val="444444"/>
          <w:sz w:val="20"/>
          <w:szCs w:val="20"/>
        </w:rPr>
      </w:pPr>
      <w:r>
        <w:rPr>
          <w:color w:val="444444"/>
          <w:sz w:val="20"/>
          <w:szCs w:val="20"/>
        </w:rPr>
        <w:t>Enter the Dearness allowance: 500</w:t>
      </w:r>
    </w:p>
    <w:p w:rsidR="00352CAF" w:rsidRDefault="00352CAF" w:rsidP="00352CAF">
      <w:pPr>
        <w:shd w:val="clear" w:color="auto" w:fill="FFFFFF"/>
        <w:spacing w:line="320" w:lineRule="atLeast"/>
        <w:rPr>
          <w:color w:val="444444"/>
          <w:sz w:val="20"/>
          <w:szCs w:val="20"/>
        </w:rPr>
      </w:pPr>
      <w:r>
        <w:rPr>
          <w:color w:val="444444"/>
          <w:sz w:val="20"/>
          <w:szCs w:val="20"/>
        </w:rPr>
        <w:t>Enter the profitability Fund: 300</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proofErr w:type="spellStart"/>
      <w:r>
        <w:rPr>
          <w:color w:val="444444"/>
          <w:sz w:val="20"/>
          <w:szCs w:val="20"/>
        </w:rPr>
        <w:t>E.No</w:t>
      </w:r>
      <w:proofErr w:type="spellEnd"/>
      <w:r>
        <w:rPr>
          <w:color w:val="444444"/>
          <w:sz w:val="20"/>
          <w:szCs w:val="20"/>
        </w:rPr>
        <w:t xml:space="preserve">   E.name   des      BP    HRA   DA   PF     NP</w:t>
      </w:r>
    </w:p>
    <w:p w:rsidR="00352CAF" w:rsidRDefault="00352CAF" w:rsidP="00352CAF">
      <w:pPr>
        <w:shd w:val="clear" w:color="auto" w:fill="FFFFFF"/>
        <w:spacing w:line="320" w:lineRule="atLeast"/>
        <w:rPr>
          <w:color w:val="444444"/>
          <w:sz w:val="20"/>
          <w:szCs w:val="20"/>
        </w:rPr>
      </w:pPr>
      <w:r>
        <w:rPr>
          <w:color w:val="444444"/>
          <w:sz w:val="20"/>
          <w:szCs w:val="20"/>
        </w:rPr>
        <w:t>150    ram      </w:t>
      </w:r>
      <w:proofErr w:type="gramStart"/>
      <w:r>
        <w:rPr>
          <w:color w:val="444444"/>
          <w:sz w:val="20"/>
          <w:szCs w:val="20"/>
        </w:rPr>
        <w:t>Manager  5000</w:t>
      </w:r>
      <w:proofErr w:type="gramEnd"/>
      <w:r>
        <w:rPr>
          <w:color w:val="444444"/>
          <w:sz w:val="20"/>
          <w:szCs w:val="20"/>
        </w:rPr>
        <w:t xml:space="preserve">  1000  500  300    6200</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t>Simple Program for Static Data and Member Function Using C++ Programming</w:t>
      </w:r>
    </w:p>
    <w:p w:rsidR="00352CAF" w:rsidRDefault="00352CAF" w:rsidP="00352CAF">
      <w:pPr>
        <w:shd w:val="clear" w:color="auto" w:fill="FFFFFF"/>
        <w:spacing w:line="320" w:lineRule="atLeast"/>
        <w:rPr>
          <w:color w:val="444444"/>
          <w:sz w:val="20"/>
          <w:szCs w:val="20"/>
        </w:rPr>
      </w:pPr>
      <w:proofErr w:type="gramStart"/>
      <w:r>
        <w:rPr>
          <w:color w:val="444444"/>
          <w:sz w:val="20"/>
          <w:szCs w:val="20"/>
        </w:rPr>
        <w:t>To count the object value using the storage keyword static.</w:t>
      </w:r>
      <w:proofErr w:type="gramEnd"/>
    </w:p>
    <w:p w:rsidR="00352CAF" w:rsidRDefault="00352CAF" w:rsidP="00352CAF">
      <w:pPr>
        <w:pStyle w:val="Heading2"/>
        <w:shd w:val="clear" w:color="auto" w:fill="FFFFFF"/>
        <w:rPr>
          <w:b w:val="0"/>
          <w:bCs w:val="0"/>
          <w:color w:val="444444"/>
          <w:sz w:val="38"/>
          <w:szCs w:val="38"/>
        </w:rPr>
      </w:pPr>
      <w:r>
        <w:rPr>
          <w:b w:val="0"/>
          <w:bCs w:val="0"/>
          <w:color w:val="444444"/>
          <w:sz w:val="38"/>
          <w:szCs w:val="38"/>
        </w:rPr>
        <w:t>ALGORITHM: </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lastRenderedPageBreak/>
        <w:t>STEP 2:  Declare the class name as Stat with data member s and member functions.</w:t>
      </w:r>
    </w:p>
    <w:p w:rsidR="00352CAF" w:rsidRDefault="00352CAF" w:rsidP="00352CAF">
      <w:pPr>
        <w:shd w:val="clear" w:color="auto" w:fill="FFFFFF"/>
        <w:spacing w:line="320" w:lineRule="atLeast"/>
        <w:rPr>
          <w:color w:val="444444"/>
          <w:sz w:val="20"/>
          <w:szCs w:val="20"/>
        </w:rPr>
      </w:pPr>
      <w:r>
        <w:rPr>
          <w:color w:val="444444"/>
          <w:sz w:val="20"/>
          <w:szCs w:val="20"/>
        </w:rPr>
        <w:t xml:space="preserve">STEP 3:  The constructor </w:t>
      </w:r>
      <w:proofErr w:type="gramStart"/>
      <w:r>
        <w:rPr>
          <w:color w:val="444444"/>
          <w:sz w:val="20"/>
          <w:szCs w:val="20"/>
        </w:rPr>
        <w:t>Stat(</w:t>
      </w:r>
      <w:proofErr w:type="gramEnd"/>
      <w:r>
        <w:rPr>
          <w:color w:val="444444"/>
          <w:sz w:val="20"/>
          <w:szCs w:val="20"/>
        </w:rPr>
        <w:t xml:space="preserve">) which is used to increment the value of count as 1 to </w:t>
      </w:r>
      <w:proofErr w:type="spellStart"/>
      <w:r>
        <w:rPr>
          <w:color w:val="444444"/>
          <w:sz w:val="20"/>
          <w:szCs w:val="20"/>
        </w:rPr>
        <w:t>to</w:t>
      </w:r>
      <w:proofErr w:type="spellEnd"/>
      <w:r>
        <w:rPr>
          <w:color w:val="444444"/>
          <w:sz w:val="20"/>
          <w:szCs w:val="20"/>
        </w:rPr>
        <w:t xml:space="preserve"> assign the variable code.</w:t>
      </w:r>
    </w:p>
    <w:p w:rsidR="00352CAF" w:rsidRDefault="00352CAF" w:rsidP="00352CAF">
      <w:pPr>
        <w:shd w:val="clear" w:color="auto" w:fill="FFFFFF"/>
        <w:spacing w:line="320" w:lineRule="atLeast"/>
        <w:rPr>
          <w:color w:val="444444"/>
          <w:sz w:val="20"/>
          <w:szCs w:val="20"/>
        </w:rPr>
      </w:pPr>
      <w:r>
        <w:rPr>
          <w:color w:val="444444"/>
          <w:sz w:val="20"/>
          <w:szCs w:val="20"/>
        </w:rPr>
        <w:t xml:space="preserve">STEP 4:  The function </w:t>
      </w:r>
      <w:proofErr w:type="spellStart"/>
      <w:proofErr w:type="gramStart"/>
      <w:r>
        <w:rPr>
          <w:color w:val="444444"/>
          <w:sz w:val="20"/>
          <w:szCs w:val="20"/>
        </w:rPr>
        <w:t>showcode</w:t>
      </w:r>
      <w:proofErr w:type="spellEnd"/>
      <w:r>
        <w:rPr>
          <w:color w:val="444444"/>
          <w:sz w:val="20"/>
          <w:szCs w:val="20"/>
        </w:rPr>
        <w:t>(</w:t>
      </w:r>
      <w:proofErr w:type="gramEnd"/>
      <w:r>
        <w:rPr>
          <w:color w:val="444444"/>
          <w:sz w:val="20"/>
          <w:szCs w:val="20"/>
        </w:rPr>
        <w:t>) to display the code value.</w:t>
      </w:r>
    </w:p>
    <w:p w:rsidR="00352CAF" w:rsidRDefault="00352CAF" w:rsidP="00352CAF">
      <w:pPr>
        <w:shd w:val="clear" w:color="auto" w:fill="FFFFFF"/>
        <w:spacing w:line="320" w:lineRule="atLeast"/>
        <w:rPr>
          <w:color w:val="444444"/>
          <w:sz w:val="20"/>
          <w:szCs w:val="20"/>
        </w:rPr>
      </w:pPr>
      <w:r>
        <w:rPr>
          <w:color w:val="444444"/>
          <w:sz w:val="20"/>
          <w:szCs w:val="20"/>
        </w:rPr>
        <w:t xml:space="preserve">STEP 5:  The function </w:t>
      </w:r>
      <w:proofErr w:type="spellStart"/>
      <w:proofErr w:type="gramStart"/>
      <w:r>
        <w:rPr>
          <w:color w:val="444444"/>
          <w:sz w:val="20"/>
          <w:szCs w:val="20"/>
        </w:rPr>
        <w:t>showcount</w:t>
      </w:r>
      <w:proofErr w:type="spellEnd"/>
      <w:r>
        <w:rPr>
          <w:color w:val="444444"/>
          <w:sz w:val="20"/>
          <w:szCs w:val="20"/>
        </w:rPr>
        <w:t>(</w:t>
      </w:r>
      <w:proofErr w:type="gramEnd"/>
      <w:r>
        <w:rPr>
          <w:color w:val="444444"/>
          <w:sz w:val="20"/>
          <w:szCs w:val="20"/>
        </w:rPr>
        <w:t>) to display the count value.</w:t>
      </w:r>
    </w:p>
    <w:p w:rsidR="00352CAF" w:rsidRDefault="00352CAF" w:rsidP="00352CAF">
      <w:pPr>
        <w:shd w:val="clear" w:color="auto" w:fill="FFFFFF"/>
        <w:spacing w:line="320" w:lineRule="atLeast"/>
        <w:rPr>
          <w:color w:val="444444"/>
          <w:sz w:val="20"/>
          <w:szCs w:val="20"/>
        </w:rPr>
      </w:pPr>
      <w:r>
        <w:rPr>
          <w:color w:val="444444"/>
          <w:sz w:val="20"/>
          <w:szCs w:val="20"/>
        </w:rPr>
        <w:t>STEP 6:   Stop the program.</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stat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code;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static</w:t>
      </w:r>
      <w:proofErr w:type="gramEnd"/>
      <w:r>
        <w:rPr>
          <w:rStyle w:val="HTMLCode"/>
          <w:rFonts w:eastAsiaTheme="minorHAnsi"/>
          <w:color w:val="006000"/>
        </w:rPr>
        <w:t xml:space="preserve"> </w:t>
      </w:r>
      <w:proofErr w:type="spellStart"/>
      <w:r>
        <w:rPr>
          <w:rStyle w:val="HTMLCode"/>
          <w:rFonts w:eastAsiaTheme="minorHAnsi"/>
          <w:color w:val="006000"/>
        </w:rPr>
        <w:t>int</w:t>
      </w:r>
      <w:proofErr w:type="spellEnd"/>
      <w:r>
        <w:rPr>
          <w:rStyle w:val="HTMLCode"/>
          <w:rFonts w:eastAsiaTheme="minorHAnsi"/>
          <w:color w:val="006000"/>
        </w:rPr>
        <w:t xml:space="preserve"> count;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stat()</w:t>
      </w:r>
      <w:proofErr w:type="gramEnd"/>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code</w:t>
      </w:r>
      <w:proofErr w:type="gramEnd"/>
      <w:r>
        <w:rPr>
          <w:rStyle w:val="HTMLCode"/>
          <w:rFonts w:eastAsiaTheme="minorHAnsi"/>
          <w:color w:val="006000"/>
        </w:rPr>
        <w:t>=++count;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showcode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tObject</w:t>
      </w:r>
      <w:proofErr w:type="spellEnd"/>
      <w:r>
        <w:rPr>
          <w:rStyle w:val="HTMLCode"/>
          <w:rFonts w:eastAsiaTheme="minorHAnsi"/>
          <w:color w:val="006000"/>
        </w:rPr>
        <w:t xml:space="preserve"> number is :"&lt;&lt;code;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static</w:t>
      </w:r>
      <w:proofErr w:type="gramEnd"/>
      <w:r>
        <w:rPr>
          <w:rStyle w:val="HTMLCode"/>
          <w:rFonts w:eastAsiaTheme="minorHAnsi"/>
          <w:color w:val="006000"/>
        </w:rPr>
        <w:t xml:space="preserve"> void </w:t>
      </w:r>
      <w:proofErr w:type="spellStart"/>
      <w:r>
        <w:rPr>
          <w:rStyle w:val="HTMLCode"/>
          <w:rFonts w:eastAsiaTheme="minorHAnsi"/>
          <w:color w:val="006000"/>
        </w:rPr>
        <w:t>showcount</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tCount</w:t>
      </w:r>
      <w:proofErr w:type="spellEnd"/>
      <w:r>
        <w:rPr>
          <w:rStyle w:val="HTMLCode"/>
          <w:rFonts w:eastAsiaTheme="minorHAnsi"/>
          <w:color w:val="006000"/>
        </w:rPr>
        <w:t xml:space="preserve"> Objects :"&lt;&lt;count;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p>
    <w:p w:rsidR="00352CAF" w:rsidRDefault="00352CAF" w:rsidP="00352CAF">
      <w:pPr>
        <w:shd w:val="clear" w:color="auto" w:fill="FFFFFF"/>
        <w:spacing w:line="320" w:lineRule="atLeast"/>
        <w:rPr>
          <w:color w:val="444444"/>
          <w:sz w:val="20"/>
          <w:szCs w:val="20"/>
        </w:rPr>
      </w:pP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stat::count;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stat</w:t>
      </w:r>
      <w:proofErr w:type="gramEnd"/>
      <w:r>
        <w:rPr>
          <w:rStyle w:val="HTMLCode"/>
          <w:rFonts w:eastAsiaTheme="minorHAnsi"/>
          <w:color w:val="006000"/>
        </w:rPr>
        <w:t xml:space="preserve"> obj1,obj2;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obj1.showcount(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obj1.showcode(</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obj2.showcount(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obj2.showcode(</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pStyle w:val="Heading2"/>
        <w:shd w:val="clear" w:color="auto" w:fill="FFFFFF"/>
        <w:rPr>
          <w:b w:val="0"/>
          <w:bCs w:val="0"/>
          <w:color w:val="444444"/>
          <w:sz w:val="38"/>
          <w:szCs w:val="38"/>
        </w:rPr>
      </w:pPr>
      <w:bookmarkStart w:id="36" w:name="TOC-Output:-"/>
      <w:bookmarkEnd w:id="36"/>
      <w:r>
        <w:rPr>
          <w:b w:val="0"/>
          <w:bCs w:val="0"/>
          <w:color w:val="444444"/>
          <w:sz w:val="38"/>
          <w:szCs w:val="38"/>
        </w:rPr>
        <w:t>Output: </w:t>
      </w:r>
    </w:p>
    <w:p w:rsidR="00352CAF" w:rsidRDefault="00352CAF" w:rsidP="00352CAF">
      <w:pPr>
        <w:shd w:val="clear" w:color="auto" w:fill="FFFFFF"/>
        <w:spacing w:line="320" w:lineRule="atLeast"/>
        <w:rPr>
          <w:color w:val="444444"/>
          <w:sz w:val="20"/>
          <w:szCs w:val="20"/>
        </w:rPr>
      </w:pPr>
      <w:r>
        <w:rPr>
          <w:color w:val="444444"/>
          <w:sz w:val="20"/>
          <w:szCs w:val="20"/>
        </w:rPr>
        <w:t>Count Objects: 2</w:t>
      </w:r>
    </w:p>
    <w:p w:rsidR="00352CAF" w:rsidRDefault="00352CAF" w:rsidP="00352CAF">
      <w:pPr>
        <w:shd w:val="clear" w:color="auto" w:fill="FFFFFF"/>
        <w:spacing w:line="320" w:lineRule="atLeast"/>
        <w:rPr>
          <w:color w:val="444444"/>
          <w:sz w:val="20"/>
          <w:szCs w:val="20"/>
        </w:rPr>
      </w:pPr>
      <w:r>
        <w:rPr>
          <w:color w:val="444444"/>
          <w:sz w:val="20"/>
          <w:szCs w:val="20"/>
        </w:rPr>
        <w:t>Object Number is: 1</w:t>
      </w:r>
    </w:p>
    <w:p w:rsidR="00352CAF" w:rsidRDefault="00352CAF" w:rsidP="00352CAF">
      <w:pPr>
        <w:shd w:val="clear" w:color="auto" w:fill="FFFFFF"/>
        <w:spacing w:line="320" w:lineRule="atLeast"/>
        <w:rPr>
          <w:color w:val="444444"/>
          <w:sz w:val="20"/>
          <w:szCs w:val="20"/>
        </w:rPr>
      </w:pPr>
      <w:r>
        <w:rPr>
          <w:color w:val="444444"/>
          <w:sz w:val="20"/>
          <w:szCs w:val="20"/>
        </w:rPr>
        <w:t>Count Objects: 2</w:t>
      </w:r>
    </w:p>
    <w:p w:rsidR="00352CAF" w:rsidRDefault="00352CAF" w:rsidP="00352CAF">
      <w:pPr>
        <w:shd w:val="clear" w:color="auto" w:fill="FFFFFF"/>
        <w:spacing w:line="320" w:lineRule="atLeast"/>
        <w:rPr>
          <w:color w:val="444444"/>
          <w:sz w:val="20"/>
          <w:szCs w:val="20"/>
        </w:rPr>
      </w:pPr>
      <w:r>
        <w:rPr>
          <w:color w:val="444444"/>
          <w:sz w:val="20"/>
          <w:szCs w:val="20"/>
        </w:rPr>
        <w:t>Object Number is: 2</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t>Simple Program for Unary Operator Overloading Using C++ Programming</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lastRenderedPageBreak/>
        <w:t>To write a program to find the complex numbers using unary operator overloading.</w:t>
      </w:r>
    </w:p>
    <w:p w:rsidR="00352CAF" w:rsidRDefault="00352CAF" w:rsidP="00352CAF">
      <w:pPr>
        <w:pStyle w:val="Heading2"/>
        <w:shd w:val="clear" w:color="auto" w:fill="FFFFFF"/>
        <w:rPr>
          <w:b w:val="0"/>
          <w:bCs w:val="0"/>
          <w:color w:val="444444"/>
          <w:sz w:val="38"/>
          <w:szCs w:val="38"/>
        </w:rPr>
      </w:pPr>
      <w:r>
        <w:rPr>
          <w:b w:val="0"/>
          <w:bCs w:val="0"/>
          <w:color w:val="444444"/>
          <w:sz w:val="44"/>
          <w:szCs w:val="44"/>
        </w:rPr>
        <w:t>ALGORITHM:</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1: Start the program.</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2: Declare the class.</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3: Declare the variables and its member function.</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 xml:space="preserve">Step 4: Using the function </w:t>
      </w:r>
      <w:proofErr w:type="spellStart"/>
      <w:proofErr w:type="gramStart"/>
      <w:r>
        <w:rPr>
          <w:color w:val="000000"/>
          <w:sz w:val="27"/>
          <w:szCs w:val="27"/>
        </w:rPr>
        <w:t>getvalue</w:t>
      </w:r>
      <w:proofErr w:type="spellEnd"/>
      <w:r>
        <w:rPr>
          <w:color w:val="000000"/>
          <w:sz w:val="27"/>
          <w:szCs w:val="27"/>
        </w:rPr>
        <w:t>(</w:t>
      </w:r>
      <w:proofErr w:type="gramEnd"/>
      <w:r>
        <w:rPr>
          <w:color w:val="000000"/>
          <w:sz w:val="27"/>
          <w:szCs w:val="27"/>
        </w:rPr>
        <w:t>) to get the two numbers.</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5: Define the function operator ++ to increment the values</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6: Define the function operator - -to decrement the values.</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7: Define the display function.</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8: Declare the class object.</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 xml:space="preserve">Step 9: Call the function </w:t>
      </w:r>
      <w:proofErr w:type="spellStart"/>
      <w:r>
        <w:rPr>
          <w:color w:val="000000"/>
          <w:sz w:val="27"/>
          <w:szCs w:val="27"/>
        </w:rPr>
        <w:t>getvalue</w:t>
      </w:r>
      <w:proofErr w:type="spellEnd"/>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10: Call the function operator +</w:t>
      </w:r>
      <w:proofErr w:type="gramStart"/>
      <w:r>
        <w:rPr>
          <w:color w:val="000000"/>
          <w:sz w:val="27"/>
          <w:szCs w:val="27"/>
        </w:rPr>
        <w:t>+(</w:t>
      </w:r>
      <w:proofErr w:type="gramEnd"/>
      <w:r>
        <w:rPr>
          <w:color w:val="000000"/>
          <w:sz w:val="27"/>
          <w:szCs w:val="27"/>
        </w:rPr>
        <w:t>) by incrementing the class object and call the   function display.</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 xml:space="preserve">Step 11: Call the function operator - </w:t>
      </w:r>
      <w:proofErr w:type="gramStart"/>
      <w:r>
        <w:rPr>
          <w:color w:val="000000"/>
          <w:sz w:val="27"/>
          <w:szCs w:val="27"/>
        </w:rPr>
        <w:t>-(</w:t>
      </w:r>
      <w:proofErr w:type="gramEnd"/>
      <w:r>
        <w:rPr>
          <w:color w:val="000000"/>
          <w:sz w:val="27"/>
          <w:szCs w:val="27"/>
        </w:rPr>
        <w:t>) by decrementing the class object and call the function display.</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Step 12: Stop the program.                           </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#include&lt;</w:t>
      </w:r>
      <w:proofErr w:type="spellStart"/>
      <w:r>
        <w:rPr>
          <w:rStyle w:val="HTMLCode"/>
          <w:color w:val="006000"/>
        </w:rPr>
        <w:t>iostream.h</w:t>
      </w:r>
      <w:proofErr w:type="spellEnd"/>
      <w:r>
        <w:rPr>
          <w:rStyle w:val="HTMLCode"/>
          <w:color w:val="006000"/>
        </w:rPr>
        <w:t>&gt;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#include&lt;</w:t>
      </w:r>
      <w:proofErr w:type="spellStart"/>
      <w:r>
        <w:rPr>
          <w:rStyle w:val="HTMLCode"/>
          <w:color w:val="006000"/>
        </w:rPr>
        <w:t>conio.h</w:t>
      </w:r>
      <w:proofErr w:type="spellEnd"/>
      <w:r>
        <w:rPr>
          <w:rStyle w:val="HTMLCode"/>
          <w:color w:val="006000"/>
        </w:rPr>
        <w:t>&gt;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proofErr w:type="gramStart"/>
      <w:r>
        <w:rPr>
          <w:rStyle w:val="HTMLCode"/>
          <w:color w:val="006000"/>
        </w:rPr>
        <w:t>class</w:t>
      </w:r>
      <w:proofErr w:type="gramEnd"/>
      <w:r>
        <w:rPr>
          <w:rStyle w:val="HTMLCode"/>
          <w:color w:val="006000"/>
        </w:rPr>
        <w:t xml:space="preserve"> complex</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int</w:t>
      </w:r>
      <w:proofErr w:type="spellEnd"/>
      <w:proofErr w:type="gramEnd"/>
      <w:r>
        <w:rPr>
          <w:rStyle w:val="HTMLCode"/>
          <w:color w:val="006000"/>
        </w:rPr>
        <w:t xml:space="preserve"> </w:t>
      </w:r>
      <w:proofErr w:type="spellStart"/>
      <w:r>
        <w:rPr>
          <w:rStyle w:val="HTMLCode"/>
          <w:color w:val="006000"/>
        </w:rPr>
        <w:t>a,b,c</w:t>
      </w:r>
      <w:proofErr w:type="spell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roofErr w:type="gramStart"/>
      <w:r>
        <w:rPr>
          <w:rStyle w:val="HTMLCode"/>
          <w:color w:val="006000"/>
        </w:rPr>
        <w:t>public</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roofErr w:type="gramStart"/>
      <w:r>
        <w:rPr>
          <w:rStyle w:val="HTMLCode"/>
          <w:color w:val="006000"/>
        </w:rPr>
        <w:t>complex(</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roofErr w:type="gramStart"/>
      <w:r>
        <w:rPr>
          <w:rStyle w:val="HTMLCode"/>
          <w:color w:val="006000"/>
        </w:rPr>
        <w:t>void</w:t>
      </w:r>
      <w:proofErr w:type="gramEnd"/>
      <w:r>
        <w:rPr>
          <w:rStyle w:val="HTMLCode"/>
          <w:color w:val="006000"/>
        </w:rPr>
        <w:t xml:space="preserve"> </w:t>
      </w:r>
      <w:proofErr w:type="spellStart"/>
      <w:r>
        <w:rPr>
          <w:rStyle w:val="HTMLCode"/>
          <w:color w:val="006000"/>
        </w:rPr>
        <w:t>getvalue</w:t>
      </w:r>
      <w:proofErr w:type="spell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cout</w:t>
      </w:r>
      <w:proofErr w:type="spellEnd"/>
      <w:proofErr w:type="gramEnd"/>
      <w:r>
        <w:rPr>
          <w:rStyle w:val="HTMLCode"/>
          <w:color w:val="006000"/>
        </w:rPr>
        <w:t>&lt;&lt;"Enter the Two Numbers:";</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cin</w:t>
      </w:r>
      <w:proofErr w:type="spellEnd"/>
      <w:proofErr w:type="gramEnd"/>
      <w:r>
        <w:rPr>
          <w:rStyle w:val="HTMLCode"/>
          <w:color w:val="006000"/>
        </w:rPr>
        <w:t>&gt;&gt;a&gt;&gt;b;</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roofErr w:type="gramStart"/>
      <w:r>
        <w:rPr>
          <w:rStyle w:val="HTMLCode"/>
          <w:color w:val="006000"/>
        </w:rPr>
        <w:t>void</w:t>
      </w:r>
      <w:proofErr w:type="gramEnd"/>
      <w:r>
        <w:rPr>
          <w:rStyle w:val="HTMLCode"/>
          <w:color w:val="006000"/>
        </w:rPr>
        <w:t xml:space="preserve"> operator++()</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a=++a;</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b=++b;</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gramStart"/>
      <w:r>
        <w:rPr>
          <w:rStyle w:val="HTMLCode"/>
          <w:color w:val="006000"/>
        </w:rPr>
        <w:t>void</w:t>
      </w:r>
      <w:proofErr w:type="gramEnd"/>
      <w:r>
        <w:rPr>
          <w:rStyle w:val="HTMLCode"/>
          <w:color w:val="006000"/>
        </w:rPr>
        <w:t xml:space="preserve"> operator--()</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a=--a;</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b=--b;</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roofErr w:type="gramStart"/>
      <w:r>
        <w:rPr>
          <w:rStyle w:val="HTMLCode"/>
          <w:color w:val="006000"/>
        </w:rPr>
        <w:t>void</w:t>
      </w:r>
      <w:proofErr w:type="gramEnd"/>
      <w:r>
        <w:rPr>
          <w:rStyle w:val="HTMLCode"/>
          <w:color w:val="006000"/>
        </w:rPr>
        <w:t xml:space="preserve"> display()</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lastRenderedPageBreak/>
        <w:t xml:space="preserve">                 </w:t>
      </w:r>
      <w:proofErr w:type="spellStart"/>
      <w:proofErr w:type="gramStart"/>
      <w:r>
        <w:rPr>
          <w:rStyle w:val="HTMLCode"/>
          <w:color w:val="006000"/>
        </w:rPr>
        <w:t>cout</w:t>
      </w:r>
      <w:proofErr w:type="spellEnd"/>
      <w:proofErr w:type="gramEnd"/>
      <w:r>
        <w:rPr>
          <w:rStyle w:val="HTMLCode"/>
          <w:color w:val="006000"/>
        </w:rPr>
        <w:t>&lt;&lt;a&lt;&lt;"+\t"&lt;&lt;b&lt;&lt;"</w:t>
      </w:r>
      <w:proofErr w:type="spellStart"/>
      <w:r>
        <w:rPr>
          <w:rStyle w:val="HTMLCode"/>
          <w:color w:val="006000"/>
        </w:rPr>
        <w:t>i</w:t>
      </w:r>
      <w:proofErr w:type="spellEnd"/>
      <w:r>
        <w:rPr>
          <w:rStyle w:val="HTMLCode"/>
          <w:color w:val="006000"/>
        </w:rPr>
        <w:t>"&lt;&lt;</w:t>
      </w:r>
      <w:proofErr w:type="spellStart"/>
      <w:r>
        <w:rPr>
          <w:rStyle w:val="HTMLCode"/>
          <w:color w:val="006000"/>
        </w:rPr>
        <w:t>endl</w:t>
      </w:r>
      <w:proofErr w:type="spell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w:t>
      </w:r>
    </w:p>
    <w:p w:rsidR="00352CAF" w:rsidRDefault="00352CAF" w:rsidP="00352CAF">
      <w:pPr>
        <w:pStyle w:val="NormalWeb"/>
        <w:shd w:val="clear" w:color="auto" w:fill="FFFFFF"/>
        <w:spacing w:before="0" w:beforeAutospacing="0" w:after="0" w:afterAutospacing="0"/>
        <w:rPr>
          <w:color w:val="000000"/>
          <w:sz w:val="27"/>
          <w:szCs w:val="27"/>
        </w:rPr>
      </w:pPr>
      <w:proofErr w:type="gramStart"/>
      <w:r>
        <w:rPr>
          <w:rStyle w:val="HTMLCode"/>
          <w:color w:val="006000"/>
        </w:rPr>
        <w:t>void</w:t>
      </w:r>
      <w:proofErr w:type="gramEnd"/>
      <w:r>
        <w:rPr>
          <w:rStyle w:val="HTMLCode"/>
          <w:color w:val="006000"/>
        </w:rPr>
        <w:t xml:space="preserve"> main()</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clrscr</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gramStart"/>
      <w:r>
        <w:rPr>
          <w:rStyle w:val="HTMLCode"/>
          <w:color w:val="006000"/>
        </w:rPr>
        <w:t>complex</w:t>
      </w:r>
      <w:proofErr w:type="gramEnd"/>
      <w:r>
        <w:rPr>
          <w:rStyle w:val="HTMLCode"/>
          <w:color w:val="006000"/>
        </w:rPr>
        <w:t xml:space="preserve"> </w:t>
      </w:r>
      <w:proofErr w:type="spellStart"/>
      <w:r>
        <w:rPr>
          <w:rStyle w:val="HTMLCode"/>
          <w:color w:val="006000"/>
        </w:rPr>
        <w:t>obj</w:t>
      </w:r>
      <w:proofErr w:type="spell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obj.getvalue</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obj</w:t>
      </w:r>
      <w:proofErr w:type="spellEnd"/>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cout</w:t>
      </w:r>
      <w:proofErr w:type="spellEnd"/>
      <w:proofErr w:type="gramEnd"/>
      <w:r>
        <w:rPr>
          <w:rStyle w:val="HTMLCode"/>
          <w:color w:val="006000"/>
        </w:rPr>
        <w:t>&lt;&lt;"Increment Complex Number\n";</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obj.display</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obj</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cout</w:t>
      </w:r>
      <w:proofErr w:type="spellEnd"/>
      <w:proofErr w:type="gramEnd"/>
      <w:r>
        <w:rPr>
          <w:rStyle w:val="HTMLCode"/>
          <w:color w:val="006000"/>
        </w:rPr>
        <w:t>&lt;&lt;"Decrement Complex Number\n";</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obj.display</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 xml:space="preserve">     </w:t>
      </w:r>
      <w:proofErr w:type="spellStart"/>
      <w:proofErr w:type="gramStart"/>
      <w:r>
        <w:rPr>
          <w:rStyle w:val="HTMLCode"/>
          <w:color w:val="006000"/>
        </w:rPr>
        <w:t>getch</w:t>
      </w:r>
      <w:proofErr w:type="spellEnd"/>
      <w:r>
        <w:rPr>
          <w:rStyle w:val="HTMLCode"/>
          <w:color w:val="006000"/>
        </w:rPr>
        <w:t>(</w:t>
      </w:r>
      <w:proofErr w:type="gramEnd"/>
      <w:r>
        <w:rPr>
          <w:rStyle w:val="HTMLCode"/>
          <w:color w:val="006000"/>
        </w:rPr>
        <w:t>);</w:t>
      </w:r>
    </w:p>
    <w:p w:rsidR="00352CAF" w:rsidRDefault="00352CAF" w:rsidP="00352CAF">
      <w:pPr>
        <w:pStyle w:val="NormalWeb"/>
        <w:shd w:val="clear" w:color="auto" w:fill="FFFFFF"/>
        <w:spacing w:before="0" w:beforeAutospacing="0" w:after="0" w:afterAutospacing="0"/>
        <w:rPr>
          <w:color w:val="000000"/>
          <w:sz w:val="27"/>
          <w:szCs w:val="27"/>
        </w:rPr>
      </w:pPr>
      <w:r>
        <w:rPr>
          <w:rStyle w:val="HTMLCode"/>
          <w:color w:val="00600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Enter the two numbers: 3 6              </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Increment Complex Number</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4 +               7i</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Decrement Complex Number</w:t>
      </w:r>
    </w:p>
    <w:p w:rsidR="00352CAF" w:rsidRDefault="00352CAF" w:rsidP="00352CAF">
      <w:pPr>
        <w:pStyle w:val="NormalWeb"/>
        <w:shd w:val="clear" w:color="auto" w:fill="FFFFFF"/>
        <w:spacing w:before="0" w:beforeAutospacing="0" w:after="0" w:afterAutospacing="0"/>
        <w:rPr>
          <w:color w:val="000000"/>
          <w:sz w:val="27"/>
          <w:szCs w:val="27"/>
        </w:rPr>
      </w:pPr>
      <w:r>
        <w:rPr>
          <w:color w:val="000000"/>
          <w:sz w:val="27"/>
          <w:szCs w:val="27"/>
        </w:rPr>
        <w:t>3 +               6i</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t>Simple Program for Virtual Base Class Using C++ Programming</w:t>
      </w:r>
    </w:p>
    <w:p w:rsidR="00352CAF" w:rsidRDefault="00352CAF" w:rsidP="00352CAF">
      <w:pPr>
        <w:shd w:val="clear" w:color="auto" w:fill="FFFFFF"/>
        <w:spacing w:line="320" w:lineRule="atLeast"/>
        <w:rPr>
          <w:color w:val="444444"/>
          <w:sz w:val="20"/>
          <w:szCs w:val="20"/>
        </w:rPr>
      </w:pPr>
      <w:proofErr w:type="gramStart"/>
      <w:r>
        <w:rPr>
          <w:color w:val="444444"/>
          <w:sz w:val="20"/>
          <w:szCs w:val="20"/>
        </w:rPr>
        <w:t>To calculate the total mark of a student using the concept of virtual base class.</w:t>
      </w:r>
      <w:proofErr w:type="gramEnd"/>
    </w:p>
    <w:p w:rsidR="00352CAF" w:rsidRDefault="00352CAF" w:rsidP="00352CAF">
      <w:pPr>
        <w:pStyle w:val="Heading2"/>
        <w:shd w:val="clear" w:color="auto" w:fill="FFFFFF"/>
        <w:rPr>
          <w:b w:val="0"/>
          <w:bCs w:val="0"/>
          <w:color w:val="444444"/>
          <w:sz w:val="38"/>
          <w:szCs w:val="38"/>
        </w:rPr>
      </w:pPr>
      <w:r>
        <w:rPr>
          <w:b w:val="0"/>
          <w:bCs w:val="0"/>
          <w:color w:val="444444"/>
          <w:sz w:val="38"/>
          <w:szCs w:val="38"/>
        </w:rPr>
        <w:t>ALGORITHM:</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t>Step 2: Declare the base class student.</w:t>
      </w:r>
    </w:p>
    <w:p w:rsidR="00352CAF" w:rsidRDefault="00352CAF" w:rsidP="00352CAF">
      <w:pPr>
        <w:shd w:val="clear" w:color="auto" w:fill="FFFFFF"/>
        <w:spacing w:line="320" w:lineRule="atLeast"/>
        <w:rPr>
          <w:color w:val="444444"/>
          <w:sz w:val="20"/>
          <w:szCs w:val="20"/>
        </w:rPr>
      </w:pPr>
      <w:r>
        <w:rPr>
          <w:color w:val="444444"/>
          <w:sz w:val="20"/>
          <w:szCs w:val="20"/>
        </w:rPr>
        <w:t xml:space="preserve">Step 3: Declare and define the functions </w:t>
      </w:r>
      <w:proofErr w:type="spellStart"/>
      <w:proofErr w:type="gramStart"/>
      <w:r>
        <w:rPr>
          <w:color w:val="444444"/>
          <w:sz w:val="20"/>
          <w:szCs w:val="20"/>
        </w:rPr>
        <w:t>getnumber</w:t>
      </w:r>
      <w:proofErr w:type="spellEnd"/>
      <w:r>
        <w:rPr>
          <w:color w:val="444444"/>
          <w:sz w:val="20"/>
          <w:szCs w:val="20"/>
        </w:rPr>
        <w:t>(</w:t>
      </w:r>
      <w:proofErr w:type="gramEnd"/>
      <w:r>
        <w:rPr>
          <w:color w:val="444444"/>
          <w:sz w:val="20"/>
          <w:szCs w:val="20"/>
        </w:rPr>
        <w:t xml:space="preserve">) and </w:t>
      </w:r>
      <w:proofErr w:type="spellStart"/>
      <w:r>
        <w:rPr>
          <w:color w:val="444444"/>
          <w:sz w:val="20"/>
          <w:szCs w:val="20"/>
        </w:rPr>
        <w:t>putnumber</w:t>
      </w:r>
      <w:proofErr w:type="spell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4: Create the derived class test virtually derived from the base class student.</w:t>
      </w:r>
    </w:p>
    <w:p w:rsidR="00352CAF" w:rsidRDefault="00352CAF" w:rsidP="00352CAF">
      <w:pPr>
        <w:shd w:val="clear" w:color="auto" w:fill="FFFFFF"/>
        <w:spacing w:line="320" w:lineRule="atLeast"/>
        <w:rPr>
          <w:color w:val="444444"/>
          <w:sz w:val="20"/>
          <w:szCs w:val="20"/>
        </w:rPr>
      </w:pPr>
      <w:r>
        <w:rPr>
          <w:color w:val="444444"/>
          <w:sz w:val="20"/>
          <w:szCs w:val="20"/>
        </w:rPr>
        <w:t xml:space="preserve">Step 5: Declare and define the function </w:t>
      </w:r>
      <w:proofErr w:type="spellStart"/>
      <w:proofErr w:type="gramStart"/>
      <w:r>
        <w:rPr>
          <w:color w:val="444444"/>
          <w:sz w:val="20"/>
          <w:szCs w:val="20"/>
        </w:rPr>
        <w:t>getmarks</w:t>
      </w:r>
      <w:proofErr w:type="spellEnd"/>
      <w:r>
        <w:rPr>
          <w:color w:val="444444"/>
          <w:sz w:val="20"/>
          <w:szCs w:val="20"/>
        </w:rPr>
        <w:t>(</w:t>
      </w:r>
      <w:proofErr w:type="gramEnd"/>
      <w:r>
        <w:rPr>
          <w:color w:val="444444"/>
          <w:sz w:val="20"/>
          <w:szCs w:val="20"/>
        </w:rPr>
        <w:t xml:space="preserve">) and </w:t>
      </w:r>
      <w:proofErr w:type="spellStart"/>
      <w:r>
        <w:rPr>
          <w:color w:val="444444"/>
          <w:sz w:val="20"/>
          <w:szCs w:val="20"/>
        </w:rPr>
        <w:t>putmarks</w:t>
      </w:r>
      <w:proofErr w:type="spell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6: Create the derived class sports virtually derived from the base class student.          </w:t>
      </w:r>
    </w:p>
    <w:p w:rsidR="00352CAF" w:rsidRDefault="00352CAF" w:rsidP="00352CAF">
      <w:pPr>
        <w:shd w:val="clear" w:color="auto" w:fill="FFFFFF"/>
        <w:spacing w:line="320" w:lineRule="atLeast"/>
        <w:rPr>
          <w:color w:val="444444"/>
          <w:sz w:val="20"/>
          <w:szCs w:val="20"/>
        </w:rPr>
      </w:pPr>
      <w:r>
        <w:rPr>
          <w:color w:val="444444"/>
          <w:sz w:val="20"/>
          <w:szCs w:val="20"/>
        </w:rPr>
        <w:t xml:space="preserve">Step 7: Declare and define the function </w:t>
      </w:r>
      <w:proofErr w:type="spellStart"/>
      <w:proofErr w:type="gramStart"/>
      <w:r>
        <w:rPr>
          <w:color w:val="444444"/>
          <w:sz w:val="20"/>
          <w:szCs w:val="20"/>
        </w:rPr>
        <w:t>getscore</w:t>
      </w:r>
      <w:proofErr w:type="spellEnd"/>
      <w:r>
        <w:rPr>
          <w:color w:val="444444"/>
          <w:sz w:val="20"/>
          <w:szCs w:val="20"/>
        </w:rPr>
        <w:t>(</w:t>
      </w:r>
      <w:proofErr w:type="gramEnd"/>
      <w:r>
        <w:rPr>
          <w:color w:val="444444"/>
          <w:sz w:val="20"/>
          <w:szCs w:val="20"/>
        </w:rPr>
        <w:t xml:space="preserve">) and </w:t>
      </w:r>
      <w:proofErr w:type="spellStart"/>
      <w:r>
        <w:rPr>
          <w:color w:val="444444"/>
          <w:sz w:val="20"/>
          <w:szCs w:val="20"/>
        </w:rPr>
        <w:t>putscore</w:t>
      </w:r>
      <w:proofErr w:type="spell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8: Create the derived class result derived from the class test and sports.</w:t>
      </w:r>
    </w:p>
    <w:p w:rsidR="00352CAF" w:rsidRDefault="00352CAF" w:rsidP="00352CAF">
      <w:pPr>
        <w:shd w:val="clear" w:color="auto" w:fill="FFFFFF"/>
        <w:spacing w:line="320" w:lineRule="atLeast"/>
        <w:rPr>
          <w:color w:val="444444"/>
          <w:sz w:val="20"/>
          <w:szCs w:val="20"/>
        </w:rPr>
      </w:pPr>
      <w:r>
        <w:rPr>
          <w:color w:val="444444"/>
          <w:sz w:val="20"/>
          <w:szCs w:val="20"/>
        </w:rPr>
        <w:t xml:space="preserve">Step 9: Declare and define the function </w:t>
      </w:r>
      <w:proofErr w:type="gramStart"/>
      <w:r>
        <w:rPr>
          <w:color w:val="444444"/>
          <w:sz w:val="20"/>
          <w:szCs w:val="20"/>
        </w:rPr>
        <w:t>display(</w:t>
      </w:r>
      <w:proofErr w:type="gramEnd"/>
      <w:r>
        <w:rPr>
          <w:color w:val="444444"/>
          <w:sz w:val="20"/>
          <w:szCs w:val="20"/>
        </w:rPr>
        <w:t>) to calculate the total.</w:t>
      </w:r>
    </w:p>
    <w:p w:rsidR="00352CAF" w:rsidRDefault="00352CAF" w:rsidP="00352CAF">
      <w:pPr>
        <w:shd w:val="clear" w:color="auto" w:fill="FFFFFF"/>
        <w:spacing w:line="320" w:lineRule="atLeast"/>
        <w:rPr>
          <w:color w:val="444444"/>
          <w:sz w:val="20"/>
          <w:szCs w:val="20"/>
        </w:rPr>
      </w:pPr>
      <w:r>
        <w:rPr>
          <w:color w:val="444444"/>
          <w:sz w:val="20"/>
          <w:szCs w:val="20"/>
        </w:rPr>
        <w:lastRenderedPageBreak/>
        <w:t>Step 10: Create the derived class object obj.</w:t>
      </w:r>
    </w:p>
    <w:p w:rsidR="00352CAF" w:rsidRDefault="00352CAF" w:rsidP="00352CAF">
      <w:pPr>
        <w:shd w:val="clear" w:color="auto" w:fill="FFFFFF"/>
        <w:spacing w:line="320" w:lineRule="atLeast"/>
        <w:rPr>
          <w:color w:val="444444"/>
          <w:sz w:val="20"/>
          <w:szCs w:val="20"/>
        </w:rPr>
      </w:pPr>
      <w:r>
        <w:rPr>
          <w:color w:val="444444"/>
          <w:sz w:val="20"/>
          <w:szCs w:val="20"/>
        </w:rPr>
        <w:t xml:space="preserve">Step 11: Call the function get </w:t>
      </w:r>
      <w:proofErr w:type="gramStart"/>
      <w:r>
        <w:rPr>
          <w:color w:val="444444"/>
          <w:sz w:val="20"/>
          <w:szCs w:val="20"/>
        </w:rPr>
        <w:t>number(</w:t>
      </w:r>
      <w:proofErr w:type="gramEnd"/>
      <w:r>
        <w:rPr>
          <w:color w:val="444444"/>
          <w:sz w:val="20"/>
          <w:szCs w:val="20"/>
        </w:rPr>
        <w:t>),</w:t>
      </w:r>
      <w:proofErr w:type="spellStart"/>
      <w:r>
        <w:rPr>
          <w:color w:val="444444"/>
          <w:sz w:val="20"/>
          <w:szCs w:val="20"/>
        </w:rPr>
        <w:t>getmarks</w:t>
      </w:r>
      <w:proofErr w:type="spellEnd"/>
      <w:r>
        <w:rPr>
          <w:color w:val="444444"/>
          <w:sz w:val="20"/>
          <w:szCs w:val="20"/>
        </w:rPr>
        <w:t>(),</w:t>
      </w:r>
      <w:proofErr w:type="spellStart"/>
      <w:r>
        <w:rPr>
          <w:color w:val="444444"/>
          <w:sz w:val="20"/>
          <w:szCs w:val="20"/>
        </w:rPr>
        <w:t>getscore</w:t>
      </w:r>
      <w:proofErr w:type="spellEnd"/>
      <w:r>
        <w:rPr>
          <w:color w:val="444444"/>
          <w:sz w:val="20"/>
          <w:szCs w:val="20"/>
        </w:rPr>
        <w:t>() and display().</w:t>
      </w:r>
    </w:p>
    <w:p w:rsidR="00352CAF" w:rsidRDefault="00352CAF" w:rsidP="00352CAF">
      <w:pPr>
        <w:shd w:val="clear" w:color="auto" w:fill="FFFFFF"/>
        <w:spacing w:line="320" w:lineRule="atLeast"/>
        <w:rPr>
          <w:color w:val="444444"/>
          <w:sz w:val="20"/>
          <w:szCs w:val="20"/>
        </w:rPr>
      </w:pPr>
      <w:r>
        <w:rPr>
          <w:color w:val="444444"/>
          <w:sz w:val="20"/>
          <w:szCs w:val="20"/>
        </w:rPr>
        <w:t>Step 12: Stop the program.</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student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w:t>
      </w:r>
      <w:proofErr w:type="spellStart"/>
      <w:r>
        <w:rPr>
          <w:rStyle w:val="HTMLCode"/>
          <w:rFonts w:eastAsiaTheme="minorHAnsi"/>
          <w:color w:val="006000"/>
        </w:rPr>
        <w:t>rno</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getnumber</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Roll No:";</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rno</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putnumber</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&lt;&lt;"\n\n\</w:t>
      </w:r>
      <w:proofErr w:type="spellStart"/>
      <w:r>
        <w:rPr>
          <w:rStyle w:val="HTMLCode"/>
          <w:rFonts w:eastAsiaTheme="minorHAnsi"/>
          <w:color w:val="006000"/>
        </w:rPr>
        <w:t>tRoll</w:t>
      </w:r>
      <w:proofErr w:type="spellEnd"/>
      <w:r>
        <w:rPr>
          <w:rStyle w:val="HTMLCode"/>
          <w:rFonts w:eastAsiaTheme="minorHAnsi"/>
          <w:color w:val="006000"/>
        </w:rPr>
        <w:t xml:space="preserve"> No:"&lt;&lt;</w:t>
      </w:r>
      <w:proofErr w:type="spellStart"/>
      <w:r>
        <w:rPr>
          <w:rStyle w:val="HTMLCode"/>
          <w:rFonts w:eastAsiaTheme="minorHAnsi"/>
          <w:color w:val="006000"/>
        </w:rPr>
        <w:t>rno</w:t>
      </w:r>
      <w:proofErr w:type="spellEnd"/>
      <w:r>
        <w:rPr>
          <w:rStyle w:val="HTMLCode"/>
          <w:rFonts w:eastAsiaTheme="minorHAnsi"/>
          <w:color w:val="006000"/>
        </w:rPr>
        <w:t>&lt;&lt;"\n";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test:virtual</w:t>
      </w:r>
      <w:proofErr w:type="spellEnd"/>
      <w:r>
        <w:rPr>
          <w:rStyle w:val="HTMLCode"/>
          <w:rFonts w:eastAsiaTheme="minorHAnsi"/>
          <w:color w:val="006000"/>
        </w:rPr>
        <w:t xml:space="preserve"> public student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part1,part2;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getmarks</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Marks\n";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&lt;&lt;"Part1:";</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&gt;&gt;part1;</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&lt;&lt;"Part2:";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&gt;&gt;part2;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putmarks</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w:t>
      </w:r>
      <w:proofErr w:type="spellStart"/>
      <w:r>
        <w:rPr>
          <w:rStyle w:val="HTMLCode"/>
          <w:rFonts w:eastAsiaTheme="minorHAnsi"/>
          <w:color w:val="006000"/>
        </w:rPr>
        <w:t>tMarks</w:t>
      </w:r>
      <w:proofErr w:type="spellEnd"/>
      <w:r>
        <w:rPr>
          <w:rStyle w:val="HTMLCode"/>
          <w:rFonts w:eastAsiaTheme="minorHAnsi"/>
          <w:color w:val="006000"/>
        </w:rPr>
        <w:t xml:space="preserve"> Obtained\n";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&lt;&lt;"\n\tPart1:"&lt;&lt;part1;</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&lt;&lt;"\n\tPart2:"&lt;&lt;part2;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sports:public</w:t>
      </w:r>
      <w:proofErr w:type="spellEnd"/>
      <w:r>
        <w:rPr>
          <w:rStyle w:val="HTMLCode"/>
          <w:rFonts w:eastAsiaTheme="minorHAnsi"/>
          <w:color w:val="006000"/>
        </w:rPr>
        <w:t xml:space="preserve"> virtual student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score;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getscore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Sports Score:";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&gt;&gt;score;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w:t>
      </w:r>
      <w:proofErr w:type="spellStart"/>
      <w:r>
        <w:rPr>
          <w:rStyle w:val="HTMLCode"/>
          <w:rFonts w:eastAsiaTheme="minorHAnsi"/>
          <w:color w:val="006000"/>
        </w:rPr>
        <w:t>putscore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tSports</w:t>
      </w:r>
      <w:proofErr w:type="spellEnd"/>
      <w:r>
        <w:rPr>
          <w:rStyle w:val="HTMLCode"/>
          <w:rFonts w:eastAsiaTheme="minorHAnsi"/>
          <w:color w:val="006000"/>
        </w:rPr>
        <w:t xml:space="preserve"> Score is:"&lt;&lt;score;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result:public</w:t>
      </w:r>
      <w:proofErr w:type="spellEnd"/>
      <w:r>
        <w:rPr>
          <w:rStyle w:val="HTMLCode"/>
          <w:rFonts w:eastAsiaTheme="minorHAnsi"/>
          <w:color w:val="006000"/>
        </w:rPr>
        <w:t xml:space="preserve"> </w:t>
      </w:r>
      <w:proofErr w:type="spellStart"/>
      <w:r>
        <w:rPr>
          <w:rStyle w:val="HTMLCode"/>
          <w:rFonts w:eastAsiaTheme="minorHAnsi"/>
          <w:color w:val="006000"/>
        </w:rPr>
        <w:t>test,public</w:t>
      </w:r>
      <w:proofErr w:type="spellEnd"/>
      <w:r>
        <w:rPr>
          <w:rStyle w:val="HTMLCode"/>
          <w:rFonts w:eastAsiaTheme="minorHAnsi"/>
          <w:color w:val="006000"/>
        </w:rPr>
        <w:t xml:space="preserve"> sports</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int</w:t>
      </w:r>
      <w:proofErr w:type="spellEnd"/>
      <w:proofErr w:type="gramEnd"/>
      <w:r>
        <w:rPr>
          <w:rStyle w:val="HTMLCode"/>
          <w:rFonts w:eastAsiaTheme="minorHAnsi"/>
          <w:color w:val="006000"/>
        </w:rPr>
        <w:t xml:space="preserve"> total;</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void</w:t>
      </w:r>
      <w:proofErr w:type="gramEnd"/>
      <w:r>
        <w:rPr>
          <w:rStyle w:val="HTMLCode"/>
          <w:rFonts w:eastAsiaTheme="minorHAnsi"/>
          <w:color w:val="006000"/>
        </w:rPr>
        <w:t xml:space="preserve"> 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total=</w:t>
      </w:r>
      <w:proofErr w:type="gramEnd"/>
      <w:r>
        <w:rPr>
          <w:rStyle w:val="HTMLCode"/>
          <w:rFonts w:eastAsiaTheme="minorHAnsi"/>
          <w:color w:val="006000"/>
        </w:rPr>
        <w:t>part1+part2+score;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putnumber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putmarks</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putscore</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w:t>
      </w:r>
      <w:proofErr w:type="spellStart"/>
      <w:r>
        <w:rPr>
          <w:rStyle w:val="HTMLCode"/>
          <w:rFonts w:eastAsiaTheme="minorHAnsi"/>
          <w:color w:val="006000"/>
        </w:rPr>
        <w:t>tTotal</w:t>
      </w:r>
      <w:proofErr w:type="spellEnd"/>
      <w:r>
        <w:rPr>
          <w:rStyle w:val="HTMLCode"/>
          <w:rFonts w:eastAsiaTheme="minorHAnsi"/>
          <w:color w:val="006000"/>
        </w:rPr>
        <w:t xml:space="preserve"> Score:"&lt;&lt;total;</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xml:space="preserve">   </w:t>
      </w:r>
      <w:proofErr w:type="gramStart"/>
      <w:r>
        <w:rPr>
          <w:rStyle w:val="HTMLCode"/>
          <w:rFonts w:eastAsiaTheme="minorHAnsi"/>
          <w:color w:val="006000"/>
        </w:rPr>
        <w:t>result</w:t>
      </w:r>
      <w:proofErr w:type="gramEnd"/>
      <w:r>
        <w:rPr>
          <w:rStyle w:val="HTMLCode"/>
          <w:rFonts w:eastAsiaTheme="minorHAnsi"/>
          <w:color w:val="006000"/>
        </w:rPr>
        <w:t xml:space="preserve"> </w:t>
      </w:r>
      <w:proofErr w:type="spellStart"/>
      <w:r>
        <w:rPr>
          <w:rStyle w:val="HTMLCode"/>
          <w:rFonts w:eastAsiaTheme="minorHAnsi"/>
          <w:color w:val="006000"/>
        </w:rPr>
        <w:t>obj</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obj.getnumber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obj.getmarks</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obj.getscore</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obj.display</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shd w:val="clear" w:color="auto" w:fill="FFFFFF"/>
        <w:spacing w:line="320" w:lineRule="atLeast"/>
        <w:rPr>
          <w:color w:val="444444"/>
          <w:sz w:val="20"/>
          <w:szCs w:val="20"/>
        </w:rPr>
      </w:pPr>
      <w:r>
        <w:rPr>
          <w:color w:val="444444"/>
          <w:sz w:val="20"/>
          <w:szCs w:val="20"/>
        </w:rPr>
        <w:t>              Enter Roll No: 200</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Enter Marks</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Part1: 90</w:t>
      </w:r>
    </w:p>
    <w:p w:rsidR="00352CAF" w:rsidRDefault="00352CAF" w:rsidP="00352CAF">
      <w:pPr>
        <w:shd w:val="clear" w:color="auto" w:fill="FFFFFF"/>
        <w:spacing w:line="320" w:lineRule="atLeast"/>
        <w:rPr>
          <w:color w:val="444444"/>
          <w:sz w:val="20"/>
          <w:szCs w:val="20"/>
        </w:rPr>
      </w:pPr>
      <w:r>
        <w:rPr>
          <w:color w:val="444444"/>
          <w:sz w:val="20"/>
          <w:szCs w:val="20"/>
        </w:rPr>
        <w:t>              Part2: 80</w:t>
      </w:r>
    </w:p>
    <w:p w:rsidR="00352CAF" w:rsidRDefault="00352CAF" w:rsidP="00352CAF">
      <w:pPr>
        <w:shd w:val="clear" w:color="auto" w:fill="FFFFFF"/>
        <w:spacing w:line="320" w:lineRule="atLeast"/>
        <w:rPr>
          <w:color w:val="444444"/>
          <w:sz w:val="20"/>
          <w:szCs w:val="20"/>
        </w:rPr>
      </w:pPr>
      <w:r>
        <w:rPr>
          <w:color w:val="444444"/>
          <w:sz w:val="20"/>
          <w:szCs w:val="20"/>
        </w:rPr>
        <w:t>              Enter Sports Score: 80</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Roll No: 200</w:t>
      </w:r>
    </w:p>
    <w:p w:rsidR="00352CAF" w:rsidRDefault="00352CAF" w:rsidP="00352CAF">
      <w:pPr>
        <w:shd w:val="clear" w:color="auto" w:fill="FFFFFF"/>
        <w:spacing w:line="320" w:lineRule="atLeast"/>
        <w:rPr>
          <w:color w:val="444444"/>
          <w:sz w:val="20"/>
          <w:szCs w:val="20"/>
        </w:rPr>
      </w:pPr>
      <w:r>
        <w:rPr>
          <w:color w:val="444444"/>
          <w:sz w:val="20"/>
          <w:szCs w:val="20"/>
        </w:rPr>
        <w:t>              Marks Obtained</w:t>
      </w:r>
    </w:p>
    <w:p w:rsidR="00352CAF" w:rsidRDefault="00352CAF" w:rsidP="00352CAF">
      <w:pPr>
        <w:shd w:val="clear" w:color="auto" w:fill="FFFFFF"/>
        <w:spacing w:line="320" w:lineRule="atLeast"/>
        <w:rPr>
          <w:color w:val="444444"/>
          <w:sz w:val="20"/>
          <w:szCs w:val="20"/>
        </w:rPr>
      </w:pPr>
      <w:r>
        <w:rPr>
          <w:color w:val="444444"/>
          <w:sz w:val="20"/>
          <w:szCs w:val="20"/>
        </w:rPr>
        <w:t>              Part1: 90</w:t>
      </w:r>
    </w:p>
    <w:p w:rsidR="00352CAF" w:rsidRDefault="00352CAF" w:rsidP="00352CAF">
      <w:pPr>
        <w:shd w:val="clear" w:color="auto" w:fill="FFFFFF"/>
        <w:spacing w:line="320" w:lineRule="atLeast"/>
        <w:rPr>
          <w:color w:val="444444"/>
          <w:sz w:val="20"/>
          <w:szCs w:val="20"/>
        </w:rPr>
      </w:pPr>
      <w:r>
        <w:rPr>
          <w:color w:val="444444"/>
          <w:sz w:val="20"/>
          <w:szCs w:val="20"/>
        </w:rPr>
        <w:t>              Part2: 80</w:t>
      </w:r>
    </w:p>
    <w:p w:rsidR="00352CAF" w:rsidRDefault="00352CAF" w:rsidP="00352CAF">
      <w:pPr>
        <w:shd w:val="clear" w:color="auto" w:fill="FFFFFF"/>
        <w:spacing w:line="320" w:lineRule="atLeast"/>
        <w:rPr>
          <w:color w:val="444444"/>
          <w:sz w:val="20"/>
          <w:szCs w:val="20"/>
        </w:rPr>
      </w:pPr>
      <w:r>
        <w:rPr>
          <w:color w:val="444444"/>
          <w:sz w:val="20"/>
          <w:szCs w:val="20"/>
        </w:rPr>
        <w:t>              Sports Score is: 80</w:t>
      </w:r>
    </w:p>
    <w:p w:rsidR="00352CAF" w:rsidRDefault="00352CAF" w:rsidP="00352CAF">
      <w:pPr>
        <w:shd w:val="clear" w:color="auto" w:fill="FFFFFF"/>
        <w:spacing w:line="320" w:lineRule="atLeast"/>
        <w:rPr>
          <w:color w:val="444444"/>
          <w:sz w:val="20"/>
          <w:szCs w:val="20"/>
        </w:rPr>
      </w:pPr>
      <w:r>
        <w:rPr>
          <w:color w:val="444444"/>
          <w:sz w:val="20"/>
          <w:szCs w:val="20"/>
        </w:rPr>
        <w:t>              Total Score is: 250</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lastRenderedPageBreak/>
        <w:t>Simple Program for Virtual Functions Using C++ Programming</w:t>
      </w:r>
    </w:p>
    <w:p w:rsidR="00352CAF" w:rsidRDefault="00352CAF" w:rsidP="00352CAF">
      <w:pPr>
        <w:shd w:val="clear" w:color="auto" w:fill="FFFFFF"/>
        <w:spacing w:line="320" w:lineRule="atLeast"/>
        <w:rPr>
          <w:color w:val="444444"/>
          <w:sz w:val="20"/>
          <w:szCs w:val="20"/>
        </w:rPr>
      </w:pPr>
      <w:r>
        <w:rPr>
          <w:color w:val="444444"/>
          <w:sz w:val="20"/>
          <w:szCs w:val="20"/>
        </w:rPr>
        <w:t>Simple Example Program for virtual functions.</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ALGORITHM:</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t>Step 2: Declare the base class base.</w:t>
      </w:r>
    </w:p>
    <w:p w:rsidR="00352CAF" w:rsidRDefault="00352CAF" w:rsidP="00352CAF">
      <w:pPr>
        <w:shd w:val="clear" w:color="auto" w:fill="FFFFFF"/>
        <w:spacing w:line="320" w:lineRule="atLeast"/>
        <w:rPr>
          <w:color w:val="444444"/>
          <w:sz w:val="20"/>
          <w:szCs w:val="20"/>
        </w:rPr>
      </w:pPr>
      <w:r>
        <w:rPr>
          <w:color w:val="444444"/>
          <w:sz w:val="20"/>
          <w:szCs w:val="20"/>
        </w:rPr>
        <w:t xml:space="preserve">Step 3: Declare and define the virtual function </w:t>
      </w:r>
      <w:proofErr w:type="gramStart"/>
      <w:r>
        <w:rPr>
          <w:color w:val="444444"/>
          <w:sz w:val="20"/>
          <w:szCs w:val="20"/>
        </w:rPr>
        <w:t>show(</w:t>
      </w:r>
      <w:proofErr w:type="gram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 xml:space="preserve">Step 4: Declare and define the function </w:t>
      </w:r>
      <w:proofErr w:type="gramStart"/>
      <w:r>
        <w:rPr>
          <w:color w:val="444444"/>
          <w:sz w:val="20"/>
          <w:szCs w:val="20"/>
        </w:rPr>
        <w:t>display(</w:t>
      </w:r>
      <w:proofErr w:type="gramEnd"/>
      <w:r>
        <w:rPr>
          <w:color w:val="444444"/>
          <w:sz w:val="20"/>
          <w:szCs w:val="20"/>
        </w:rPr>
        <w:t>).</w:t>
      </w:r>
    </w:p>
    <w:p w:rsidR="00352CAF" w:rsidRDefault="00352CAF" w:rsidP="00352CAF">
      <w:pPr>
        <w:shd w:val="clear" w:color="auto" w:fill="FFFFFF"/>
        <w:spacing w:line="320" w:lineRule="atLeast"/>
        <w:rPr>
          <w:color w:val="444444"/>
          <w:sz w:val="20"/>
          <w:szCs w:val="20"/>
        </w:rPr>
      </w:pPr>
      <w:r>
        <w:rPr>
          <w:color w:val="444444"/>
          <w:sz w:val="20"/>
          <w:szCs w:val="20"/>
        </w:rPr>
        <w:t>Step 5: Create the derived class from the base class.</w:t>
      </w:r>
    </w:p>
    <w:p w:rsidR="00352CAF" w:rsidRDefault="00352CAF" w:rsidP="00352CAF">
      <w:pPr>
        <w:shd w:val="clear" w:color="auto" w:fill="FFFFFF"/>
        <w:spacing w:line="320" w:lineRule="atLeast"/>
        <w:rPr>
          <w:color w:val="444444"/>
          <w:sz w:val="20"/>
          <w:szCs w:val="20"/>
        </w:rPr>
      </w:pPr>
      <w:r>
        <w:rPr>
          <w:color w:val="444444"/>
          <w:sz w:val="20"/>
          <w:szCs w:val="20"/>
        </w:rPr>
        <w:t xml:space="preserve">Step 6: Declare and define the functions </w:t>
      </w:r>
      <w:proofErr w:type="gramStart"/>
      <w:r>
        <w:rPr>
          <w:color w:val="444444"/>
          <w:sz w:val="20"/>
          <w:szCs w:val="20"/>
        </w:rPr>
        <w:t>display(</w:t>
      </w:r>
      <w:proofErr w:type="gramEnd"/>
      <w:r>
        <w:rPr>
          <w:color w:val="444444"/>
          <w:sz w:val="20"/>
          <w:szCs w:val="20"/>
        </w:rPr>
        <w:t>) and show().</w:t>
      </w:r>
    </w:p>
    <w:p w:rsidR="00352CAF" w:rsidRDefault="00352CAF" w:rsidP="00352CAF">
      <w:pPr>
        <w:shd w:val="clear" w:color="auto" w:fill="FFFFFF"/>
        <w:spacing w:line="320" w:lineRule="atLeast"/>
        <w:rPr>
          <w:color w:val="444444"/>
          <w:sz w:val="20"/>
          <w:szCs w:val="20"/>
        </w:rPr>
      </w:pPr>
      <w:r>
        <w:rPr>
          <w:color w:val="444444"/>
          <w:sz w:val="20"/>
          <w:szCs w:val="20"/>
        </w:rPr>
        <w:t>Step 7: Create the base class object and pointer variable.</w:t>
      </w:r>
    </w:p>
    <w:p w:rsidR="00352CAF" w:rsidRDefault="00352CAF" w:rsidP="00352CAF">
      <w:pPr>
        <w:shd w:val="clear" w:color="auto" w:fill="FFFFFF"/>
        <w:spacing w:line="320" w:lineRule="atLeast"/>
        <w:rPr>
          <w:color w:val="444444"/>
          <w:sz w:val="20"/>
          <w:szCs w:val="20"/>
        </w:rPr>
      </w:pPr>
      <w:r>
        <w:rPr>
          <w:color w:val="444444"/>
          <w:sz w:val="20"/>
          <w:szCs w:val="20"/>
        </w:rPr>
        <w:t xml:space="preserve">Step 8: Call the functions </w:t>
      </w:r>
      <w:proofErr w:type="gramStart"/>
      <w:r>
        <w:rPr>
          <w:color w:val="444444"/>
          <w:sz w:val="20"/>
          <w:szCs w:val="20"/>
        </w:rPr>
        <w:t>display(</w:t>
      </w:r>
      <w:proofErr w:type="gramEnd"/>
      <w:r>
        <w:rPr>
          <w:color w:val="444444"/>
          <w:sz w:val="20"/>
          <w:szCs w:val="20"/>
        </w:rPr>
        <w:t>) and show() using the base class object and pointer.</w:t>
      </w:r>
    </w:p>
    <w:p w:rsidR="00352CAF" w:rsidRDefault="00352CAF" w:rsidP="00352CAF">
      <w:pPr>
        <w:shd w:val="clear" w:color="auto" w:fill="FFFFFF"/>
        <w:spacing w:line="320" w:lineRule="atLeast"/>
        <w:rPr>
          <w:color w:val="444444"/>
          <w:sz w:val="20"/>
          <w:szCs w:val="20"/>
        </w:rPr>
      </w:pPr>
      <w:r>
        <w:rPr>
          <w:color w:val="444444"/>
          <w:sz w:val="20"/>
          <w:szCs w:val="20"/>
        </w:rPr>
        <w:t xml:space="preserve">Step 9: Create the derived class object and call the functions </w:t>
      </w:r>
      <w:proofErr w:type="gramStart"/>
      <w:r>
        <w:rPr>
          <w:color w:val="444444"/>
          <w:sz w:val="20"/>
          <w:szCs w:val="20"/>
        </w:rPr>
        <w:t>display(</w:t>
      </w:r>
      <w:proofErr w:type="gramEnd"/>
      <w:r>
        <w:rPr>
          <w:color w:val="444444"/>
          <w:sz w:val="20"/>
          <w:szCs w:val="20"/>
        </w:rPr>
        <w:t>) and show() using the derived class object and pointer.</w:t>
      </w:r>
    </w:p>
    <w:p w:rsidR="00352CAF" w:rsidRDefault="00352CAF" w:rsidP="00352CAF">
      <w:pPr>
        <w:shd w:val="clear" w:color="auto" w:fill="FFFFFF"/>
        <w:spacing w:line="320" w:lineRule="atLeast"/>
        <w:rPr>
          <w:color w:val="444444"/>
          <w:sz w:val="20"/>
          <w:szCs w:val="20"/>
        </w:rPr>
      </w:pPr>
      <w:r>
        <w:rPr>
          <w:color w:val="444444"/>
          <w:sz w:val="20"/>
          <w:szCs w:val="20"/>
        </w:rPr>
        <w:t>Step 10: Stop the program.</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base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virtual</w:t>
      </w:r>
      <w:proofErr w:type="gramEnd"/>
      <w:r>
        <w:rPr>
          <w:rStyle w:val="HTMLCode"/>
          <w:rFonts w:eastAsiaTheme="minorHAnsi"/>
          <w:color w:val="006000"/>
        </w:rPr>
        <w:t xml:space="preserve"> void 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  Base class 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gramStart"/>
      <w:r>
        <w:rPr>
          <w:rStyle w:val="HTMLCode"/>
          <w:rFonts w:eastAsiaTheme="minorHAnsi"/>
          <w:color w:val="006000"/>
        </w:rPr>
        <w:t>void</w:t>
      </w:r>
      <w:proofErr w:type="gramEnd"/>
      <w:r>
        <w:rPr>
          <w:rStyle w:val="HTMLCode"/>
          <w:rFonts w:eastAsiaTheme="minorHAnsi"/>
          <w:color w:val="006000"/>
        </w:rPr>
        <w:t xml:space="preserve"> 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  Base class display:"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class</w:t>
      </w:r>
      <w:proofErr w:type="gramEnd"/>
      <w:r>
        <w:rPr>
          <w:rStyle w:val="HTMLCode"/>
          <w:rFonts w:eastAsiaTheme="minorHAnsi"/>
          <w:color w:val="006000"/>
        </w:rPr>
        <w:t xml:space="preserve"> </w:t>
      </w:r>
      <w:proofErr w:type="spellStart"/>
      <w:r>
        <w:rPr>
          <w:rStyle w:val="HTMLCode"/>
          <w:rFonts w:eastAsiaTheme="minorHAnsi"/>
          <w:color w:val="006000"/>
        </w:rPr>
        <w:t>drive:public</w:t>
      </w:r>
      <w:proofErr w:type="spellEnd"/>
      <w:r>
        <w:rPr>
          <w:rStyle w:val="HTMLCode"/>
          <w:rFonts w:eastAsiaTheme="minorHAnsi"/>
          <w:color w:val="006000"/>
        </w:rPr>
        <w:t xml:space="preserve"> base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public</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  Drive class 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void</w:t>
      </w:r>
      <w:proofErr w:type="gramEnd"/>
      <w:r>
        <w:rPr>
          <w:rStyle w:val="HTMLCode"/>
          <w:rFonts w:eastAsiaTheme="minorHAnsi"/>
          <w:color w:val="006000"/>
        </w:rPr>
        <w:t xml:space="preserve"> 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  Drive class 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clrscr</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base</w:t>
      </w:r>
      <w:proofErr w:type="gramEnd"/>
      <w:r>
        <w:rPr>
          <w:rStyle w:val="HTMLCode"/>
          <w:rFonts w:eastAsiaTheme="minorHAnsi"/>
          <w:color w:val="006000"/>
        </w:rPr>
        <w:t xml:space="preserve"> obj1;</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base</w:t>
      </w:r>
      <w:proofErr w:type="gramEnd"/>
      <w:r>
        <w:rPr>
          <w:rStyle w:val="HTMLCode"/>
          <w:rFonts w:eastAsiaTheme="minorHAnsi"/>
          <w:color w:val="006000"/>
        </w:rPr>
        <w:t xml:space="preserve"> *p;</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&lt;&lt;"\n\t P points to base:\n"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p=&amp;obj1;</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w:t>
      </w:r>
      <w:proofErr w:type="gramEnd"/>
      <w:r>
        <w:rPr>
          <w:rStyle w:val="HTMLCode"/>
          <w:rFonts w:eastAsiaTheme="minorHAnsi"/>
          <w:color w:val="006000"/>
        </w:rPr>
        <w:t>-&gt;display();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w:t>
      </w:r>
      <w:proofErr w:type="gramEnd"/>
      <w:r>
        <w:rPr>
          <w:rStyle w:val="HTMLCode"/>
          <w:rFonts w:eastAsiaTheme="minorHAnsi"/>
          <w:color w:val="006000"/>
        </w:rPr>
        <w:t>-&gt;show();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&lt;&lt;"\n\n\t P points to drive:\n";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drive</w:t>
      </w:r>
      <w:proofErr w:type="gramEnd"/>
      <w:r>
        <w:rPr>
          <w:rStyle w:val="HTMLCode"/>
          <w:rFonts w:eastAsiaTheme="minorHAnsi"/>
          <w:color w:val="006000"/>
        </w:rPr>
        <w:t xml:space="preserve"> obj2;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p=&amp;obj2;</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w:t>
      </w:r>
      <w:proofErr w:type="gramEnd"/>
      <w:r>
        <w:rPr>
          <w:rStyle w:val="HTMLCode"/>
          <w:rFonts w:eastAsiaTheme="minorHAnsi"/>
          <w:color w:val="006000"/>
        </w:rPr>
        <w:t>-&gt;display();</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gramStart"/>
      <w:r>
        <w:rPr>
          <w:rStyle w:val="HTMLCode"/>
          <w:rFonts w:eastAsiaTheme="minorHAnsi"/>
          <w:color w:val="006000"/>
        </w:rPr>
        <w:t>p</w:t>
      </w:r>
      <w:proofErr w:type="gramEnd"/>
      <w:r>
        <w:rPr>
          <w:rStyle w:val="HTMLCode"/>
          <w:rFonts w:eastAsiaTheme="minorHAnsi"/>
          <w:color w:val="006000"/>
        </w:rPr>
        <w:t>-&gt;show();</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xml:space="preserve">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shd w:val="clear" w:color="auto" w:fill="FFFFFF"/>
        <w:spacing w:line="320" w:lineRule="atLeast"/>
        <w:rPr>
          <w:color w:val="444444"/>
          <w:sz w:val="20"/>
          <w:szCs w:val="20"/>
        </w:rPr>
      </w:pPr>
      <w:r>
        <w:rPr>
          <w:color w:val="444444"/>
          <w:sz w:val="20"/>
          <w:szCs w:val="20"/>
        </w:rPr>
        <w:t>              P points to Base</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Base class display</w:t>
      </w:r>
    </w:p>
    <w:p w:rsidR="00352CAF" w:rsidRDefault="00352CAF" w:rsidP="00352CAF">
      <w:pPr>
        <w:shd w:val="clear" w:color="auto" w:fill="FFFFFF"/>
        <w:spacing w:line="320" w:lineRule="atLeast"/>
        <w:rPr>
          <w:color w:val="444444"/>
          <w:sz w:val="20"/>
          <w:szCs w:val="20"/>
        </w:rPr>
      </w:pPr>
      <w:r>
        <w:rPr>
          <w:color w:val="444444"/>
          <w:sz w:val="20"/>
          <w:szCs w:val="20"/>
        </w:rPr>
        <w:t>              Base class show</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P points to Drive</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Base class Display</w:t>
      </w:r>
    </w:p>
    <w:p w:rsidR="00352CAF" w:rsidRDefault="00352CAF" w:rsidP="00352CAF">
      <w:pPr>
        <w:shd w:val="clear" w:color="auto" w:fill="FFFFFF"/>
        <w:spacing w:line="320" w:lineRule="atLeast"/>
        <w:rPr>
          <w:color w:val="444444"/>
          <w:sz w:val="20"/>
          <w:szCs w:val="20"/>
        </w:rPr>
      </w:pPr>
      <w:r>
        <w:rPr>
          <w:color w:val="444444"/>
          <w:sz w:val="20"/>
          <w:szCs w:val="20"/>
        </w:rPr>
        <w:t>              Drive class Show</w:t>
      </w:r>
    </w:p>
    <w:p w:rsidR="00352CAF" w:rsidRPr="00352CAF" w:rsidRDefault="00352CAF" w:rsidP="00352CAF">
      <w:pPr>
        <w:spacing w:after="0" w:line="240" w:lineRule="auto"/>
        <w:outlineLvl w:val="2"/>
        <w:rPr>
          <w:rFonts w:ascii="Times New Roman" w:eastAsia="Times New Roman" w:hAnsi="Times New Roman" w:cs="Times New Roman"/>
          <w:b/>
          <w:bCs/>
          <w:color w:val="444444"/>
          <w:sz w:val="43"/>
          <w:szCs w:val="43"/>
        </w:rPr>
      </w:pPr>
      <w:r w:rsidRPr="00352CAF">
        <w:rPr>
          <w:rFonts w:ascii="Times New Roman" w:eastAsia="Times New Roman" w:hAnsi="Times New Roman" w:cs="Times New Roman"/>
          <w:b/>
          <w:bCs/>
          <w:color w:val="444444"/>
          <w:sz w:val="43"/>
          <w:szCs w:val="43"/>
        </w:rPr>
        <w:t>Simple Program for Write File Operation Using C++ Programming</w:t>
      </w:r>
    </w:p>
    <w:p w:rsidR="00352CAF" w:rsidRDefault="00352CAF" w:rsidP="00352CAF">
      <w:pPr>
        <w:shd w:val="clear" w:color="auto" w:fill="FFFFFF"/>
        <w:spacing w:line="320" w:lineRule="atLeast"/>
        <w:rPr>
          <w:color w:val="444444"/>
          <w:sz w:val="20"/>
          <w:szCs w:val="20"/>
        </w:rPr>
      </w:pPr>
      <w:proofErr w:type="gramStart"/>
      <w:r>
        <w:rPr>
          <w:color w:val="444444"/>
          <w:sz w:val="20"/>
          <w:szCs w:val="20"/>
        </w:rPr>
        <w:t xml:space="preserve">To perform the write operation </w:t>
      </w:r>
      <w:proofErr w:type="spellStart"/>
      <w:r>
        <w:rPr>
          <w:color w:val="444444"/>
          <w:sz w:val="20"/>
          <w:szCs w:val="20"/>
        </w:rPr>
        <w:t>with in</w:t>
      </w:r>
      <w:proofErr w:type="spellEnd"/>
      <w:r>
        <w:rPr>
          <w:color w:val="444444"/>
          <w:sz w:val="20"/>
          <w:szCs w:val="20"/>
        </w:rPr>
        <w:t xml:space="preserve"> a file.</w:t>
      </w:r>
      <w:proofErr w:type="gramEnd"/>
    </w:p>
    <w:p w:rsidR="00352CAF" w:rsidRDefault="00352CAF" w:rsidP="00352CAF">
      <w:pPr>
        <w:pStyle w:val="Heading2"/>
        <w:shd w:val="clear" w:color="auto" w:fill="FFFFFF"/>
        <w:rPr>
          <w:b w:val="0"/>
          <w:bCs w:val="0"/>
          <w:color w:val="444444"/>
          <w:sz w:val="38"/>
          <w:szCs w:val="38"/>
        </w:rPr>
      </w:pPr>
      <w:r>
        <w:rPr>
          <w:b w:val="0"/>
          <w:bCs w:val="0"/>
          <w:color w:val="444444"/>
          <w:sz w:val="38"/>
          <w:szCs w:val="38"/>
        </w:rPr>
        <w:lastRenderedPageBreak/>
        <w:t>ALGORITHM:</w:t>
      </w:r>
    </w:p>
    <w:p w:rsidR="00352CAF" w:rsidRDefault="00352CAF" w:rsidP="00352CAF">
      <w:pPr>
        <w:shd w:val="clear" w:color="auto" w:fill="FFFFFF"/>
        <w:spacing w:line="320" w:lineRule="atLeast"/>
        <w:rPr>
          <w:color w:val="444444"/>
          <w:sz w:val="20"/>
          <w:szCs w:val="20"/>
        </w:rPr>
      </w:pPr>
      <w:r>
        <w:rPr>
          <w:color w:val="444444"/>
          <w:sz w:val="20"/>
          <w:szCs w:val="20"/>
        </w:rPr>
        <w:t>STEP 1:  Start the program.</w:t>
      </w:r>
    </w:p>
    <w:p w:rsidR="00352CAF" w:rsidRDefault="00352CAF" w:rsidP="00352CAF">
      <w:pPr>
        <w:shd w:val="clear" w:color="auto" w:fill="FFFFFF"/>
        <w:spacing w:line="320" w:lineRule="atLeast"/>
        <w:rPr>
          <w:color w:val="444444"/>
          <w:sz w:val="20"/>
          <w:szCs w:val="20"/>
        </w:rPr>
      </w:pPr>
      <w:r>
        <w:rPr>
          <w:color w:val="444444"/>
          <w:sz w:val="20"/>
          <w:szCs w:val="20"/>
        </w:rPr>
        <w:t>STEP 2:  Declare the variables.</w:t>
      </w:r>
    </w:p>
    <w:p w:rsidR="00352CAF" w:rsidRDefault="00352CAF" w:rsidP="00352CAF">
      <w:pPr>
        <w:shd w:val="clear" w:color="auto" w:fill="FFFFFF"/>
        <w:spacing w:line="320" w:lineRule="atLeast"/>
        <w:rPr>
          <w:color w:val="444444"/>
          <w:sz w:val="20"/>
          <w:szCs w:val="20"/>
        </w:rPr>
      </w:pPr>
      <w:r>
        <w:rPr>
          <w:color w:val="444444"/>
          <w:sz w:val="20"/>
          <w:szCs w:val="20"/>
        </w:rPr>
        <w:t>STEP 3:  </w:t>
      </w:r>
      <w:proofErr w:type="gramStart"/>
      <w:r>
        <w:rPr>
          <w:color w:val="444444"/>
          <w:sz w:val="20"/>
          <w:szCs w:val="20"/>
        </w:rPr>
        <w:t>Read  the</w:t>
      </w:r>
      <w:proofErr w:type="gramEnd"/>
      <w:r>
        <w:rPr>
          <w:color w:val="444444"/>
          <w:sz w:val="20"/>
          <w:szCs w:val="20"/>
        </w:rPr>
        <w:t xml:space="preserve"> file name.</w:t>
      </w:r>
    </w:p>
    <w:p w:rsidR="00352CAF" w:rsidRDefault="00352CAF" w:rsidP="00352CAF">
      <w:pPr>
        <w:shd w:val="clear" w:color="auto" w:fill="FFFFFF"/>
        <w:spacing w:line="320" w:lineRule="atLeast"/>
        <w:rPr>
          <w:color w:val="444444"/>
          <w:sz w:val="20"/>
          <w:szCs w:val="20"/>
        </w:rPr>
      </w:pPr>
      <w:r>
        <w:rPr>
          <w:color w:val="444444"/>
          <w:sz w:val="20"/>
          <w:szCs w:val="20"/>
        </w:rPr>
        <w:t>STEP 4:  open the file to write the contents.</w:t>
      </w:r>
    </w:p>
    <w:p w:rsidR="00352CAF" w:rsidRDefault="00352CAF" w:rsidP="00352CAF">
      <w:pPr>
        <w:shd w:val="clear" w:color="auto" w:fill="FFFFFF"/>
        <w:spacing w:line="320" w:lineRule="atLeast"/>
        <w:rPr>
          <w:color w:val="444444"/>
          <w:sz w:val="20"/>
          <w:szCs w:val="20"/>
        </w:rPr>
      </w:pPr>
      <w:r>
        <w:rPr>
          <w:color w:val="444444"/>
          <w:sz w:val="20"/>
          <w:szCs w:val="20"/>
        </w:rPr>
        <w:t>STEP 5:  writing the file contents up to reach a particular condition.</w:t>
      </w:r>
    </w:p>
    <w:p w:rsidR="00352CAF" w:rsidRDefault="00352CAF" w:rsidP="00352CAF">
      <w:pPr>
        <w:shd w:val="clear" w:color="auto" w:fill="FFFFFF"/>
        <w:spacing w:line="320" w:lineRule="atLeast"/>
        <w:rPr>
          <w:color w:val="444444"/>
          <w:sz w:val="20"/>
          <w:szCs w:val="20"/>
        </w:rPr>
      </w:pPr>
      <w:r>
        <w:rPr>
          <w:color w:val="444444"/>
          <w:sz w:val="20"/>
          <w:szCs w:val="20"/>
        </w:rPr>
        <w:t>STEP 6:  Stop the program.</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PROGRAM: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iostream.h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stdio.h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conio.h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#include&lt;</w:t>
      </w:r>
      <w:proofErr w:type="spellStart"/>
      <w:r>
        <w:rPr>
          <w:rStyle w:val="HTMLCode"/>
          <w:rFonts w:eastAsiaTheme="minorHAnsi"/>
          <w:color w:val="006000"/>
        </w:rPr>
        <w:t>fstream.h</w:t>
      </w:r>
      <w:proofErr w:type="spellEnd"/>
      <w:r>
        <w:rPr>
          <w:rStyle w:val="HTMLCode"/>
          <w:rFonts w:eastAsiaTheme="minorHAnsi"/>
          <w:color w:val="006000"/>
        </w:rPr>
        <w:t>&gt;</w:t>
      </w:r>
    </w:p>
    <w:p w:rsidR="00352CAF" w:rsidRDefault="00352CAF" w:rsidP="00352CAF">
      <w:pPr>
        <w:shd w:val="clear" w:color="auto" w:fill="FFFFFF"/>
        <w:spacing w:line="320" w:lineRule="atLeast"/>
        <w:rPr>
          <w:color w:val="444444"/>
          <w:sz w:val="20"/>
          <w:szCs w:val="20"/>
        </w:rPr>
      </w:pPr>
      <w:proofErr w:type="gramStart"/>
      <w:r>
        <w:rPr>
          <w:rStyle w:val="HTMLCode"/>
          <w:rFonts w:eastAsiaTheme="minorHAnsi"/>
          <w:color w:val="006000"/>
        </w:rPr>
        <w:t>void</w:t>
      </w:r>
      <w:proofErr w:type="gramEnd"/>
      <w:r>
        <w:rPr>
          <w:rStyle w:val="HTMLCode"/>
          <w:rFonts w:eastAsiaTheme="minorHAnsi"/>
          <w:color w:val="006000"/>
        </w:rPr>
        <w:t xml:space="preserve"> main()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char</w:t>
      </w:r>
      <w:proofErr w:type="gramEnd"/>
      <w:r>
        <w:rPr>
          <w:rStyle w:val="HTMLCode"/>
          <w:rFonts w:eastAsiaTheme="minorHAnsi"/>
          <w:color w:val="006000"/>
        </w:rPr>
        <w:t xml:space="preserve"> </w:t>
      </w:r>
      <w:proofErr w:type="spellStart"/>
      <w:r>
        <w:rPr>
          <w:rStyle w:val="HTMLCode"/>
          <w:rFonts w:eastAsiaTheme="minorHAnsi"/>
          <w:color w:val="006000"/>
        </w:rPr>
        <w:t>c,fname</w:t>
      </w:r>
      <w:proofErr w:type="spellEnd"/>
      <w:r>
        <w:rPr>
          <w:rStyle w:val="HTMLCode"/>
          <w:rFonts w:eastAsiaTheme="minorHAnsi"/>
          <w:color w:val="006000"/>
        </w:rPr>
        <w:t>[10];</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ofstream</w:t>
      </w:r>
      <w:proofErr w:type="spellEnd"/>
      <w:proofErr w:type="gramEnd"/>
      <w:r>
        <w:rPr>
          <w:rStyle w:val="HTMLCode"/>
          <w:rFonts w:eastAsiaTheme="minorHAnsi"/>
          <w:color w:val="006000"/>
        </w:rPr>
        <w:t xml:space="preserve"> out;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File name:";</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cin</w:t>
      </w:r>
      <w:proofErr w:type="spellEnd"/>
      <w:proofErr w:type="gramEnd"/>
      <w:r>
        <w:rPr>
          <w:rStyle w:val="HTMLCode"/>
          <w:rFonts w:eastAsiaTheme="minorHAnsi"/>
          <w:color w:val="006000"/>
        </w:rPr>
        <w:t>&gt;&gt;</w:t>
      </w:r>
      <w:proofErr w:type="spellStart"/>
      <w:r>
        <w:rPr>
          <w:rStyle w:val="HTMLCode"/>
          <w:rFonts w:eastAsiaTheme="minorHAnsi"/>
          <w:color w:val="006000"/>
        </w:rPr>
        <w:t>fname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out.open</w:t>
      </w:r>
      <w:proofErr w:type="spellEnd"/>
      <w:r>
        <w:rPr>
          <w:rStyle w:val="HTMLCode"/>
          <w:rFonts w:eastAsiaTheme="minorHAnsi"/>
          <w:color w:val="006000"/>
        </w:rPr>
        <w:t>(</w:t>
      </w:r>
      <w:proofErr w:type="spellStart"/>
      <w:proofErr w:type="gramEnd"/>
      <w:r>
        <w:rPr>
          <w:rStyle w:val="HTMLCode"/>
          <w:rFonts w:eastAsiaTheme="minorHAnsi"/>
          <w:color w:val="006000"/>
        </w:rPr>
        <w:t>fname</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cout</w:t>
      </w:r>
      <w:proofErr w:type="spellEnd"/>
      <w:proofErr w:type="gramEnd"/>
      <w:r>
        <w:rPr>
          <w:rStyle w:val="HTMLCode"/>
          <w:rFonts w:eastAsiaTheme="minorHAnsi"/>
          <w:color w:val="006000"/>
        </w:rPr>
        <w:t>&lt;&lt;"Enter contents to store in file (Enter # at end):\n";</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while(</w:t>
      </w:r>
      <w:proofErr w:type="gramEnd"/>
      <w:r>
        <w:rPr>
          <w:rStyle w:val="HTMLCode"/>
          <w:rFonts w:eastAsiaTheme="minorHAnsi"/>
          <w:color w:val="006000"/>
        </w:rPr>
        <w:t>(c=</w:t>
      </w:r>
      <w:proofErr w:type="spellStart"/>
      <w:r>
        <w:rPr>
          <w:rStyle w:val="HTMLCode"/>
          <w:rFonts w:eastAsiaTheme="minorHAnsi"/>
          <w:color w:val="006000"/>
        </w:rPr>
        <w:t>getchar</w:t>
      </w:r>
      <w:proofErr w:type="spell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gramStart"/>
      <w:r>
        <w:rPr>
          <w:rStyle w:val="HTMLCode"/>
          <w:rFonts w:eastAsiaTheme="minorHAnsi"/>
          <w:color w:val="006000"/>
        </w:rPr>
        <w:t>out</w:t>
      </w:r>
      <w:proofErr w:type="gramEnd"/>
      <w:r>
        <w:rPr>
          <w:rStyle w:val="HTMLCode"/>
          <w:rFonts w:eastAsiaTheme="minorHAnsi"/>
          <w:color w:val="006000"/>
        </w:rPr>
        <w:t>&lt;&lt;c;</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              </w:t>
      </w:r>
      <w:proofErr w:type="spellStart"/>
      <w:proofErr w:type="gramStart"/>
      <w:r>
        <w:rPr>
          <w:rStyle w:val="HTMLCode"/>
          <w:rFonts w:eastAsiaTheme="minorHAnsi"/>
          <w:color w:val="006000"/>
        </w:rPr>
        <w:t>out.close</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lastRenderedPageBreak/>
        <w:t>              </w:t>
      </w:r>
      <w:proofErr w:type="spellStart"/>
      <w:proofErr w:type="gramStart"/>
      <w:r>
        <w:rPr>
          <w:rStyle w:val="HTMLCode"/>
          <w:rFonts w:eastAsiaTheme="minorHAnsi"/>
          <w:color w:val="006000"/>
        </w:rPr>
        <w:t>getch</w:t>
      </w:r>
      <w:proofErr w:type="spellEnd"/>
      <w:r>
        <w:rPr>
          <w:rStyle w:val="HTMLCode"/>
          <w:rFonts w:eastAsiaTheme="minorHAnsi"/>
          <w:color w:val="006000"/>
        </w:rPr>
        <w:t>(</w:t>
      </w:r>
      <w:proofErr w:type="gramEnd"/>
      <w:r>
        <w:rPr>
          <w:rStyle w:val="HTMLCode"/>
          <w:rFonts w:eastAsiaTheme="minorHAnsi"/>
          <w:color w:val="006000"/>
        </w:rPr>
        <w:t>);</w:t>
      </w:r>
    </w:p>
    <w:p w:rsidR="00352CAF" w:rsidRDefault="00352CAF" w:rsidP="00352CAF">
      <w:pPr>
        <w:shd w:val="clear" w:color="auto" w:fill="FFFFFF"/>
        <w:spacing w:line="320" w:lineRule="atLeast"/>
        <w:rPr>
          <w:color w:val="444444"/>
          <w:sz w:val="20"/>
          <w:szCs w:val="20"/>
        </w:rPr>
      </w:pPr>
      <w:r>
        <w:rPr>
          <w:rStyle w:val="HTMLCode"/>
          <w:rFonts w:eastAsiaTheme="minorHAnsi"/>
          <w:color w:val="006000"/>
        </w:rPr>
        <w:t>}</w:t>
      </w:r>
    </w:p>
    <w:p w:rsidR="00352CAF" w:rsidRDefault="00352CAF" w:rsidP="00352CAF">
      <w:pPr>
        <w:pStyle w:val="Heading2"/>
        <w:shd w:val="clear" w:color="auto" w:fill="FFFFFF"/>
        <w:rPr>
          <w:b w:val="0"/>
          <w:bCs w:val="0"/>
          <w:color w:val="444444"/>
          <w:sz w:val="38"/>
          <w:szCs w:val="38"/>
        </w:rPr>
      </w:pPr>
      <w:r>
        <w:rPr>
          <w:b w:val="0"/>
          <w:bCs w:val="0"/>
          <w:color w:val="444444"/>
          <w:sz w:val="38"/>
          <w:szCs w:val="38"/>
        </w:rPr>
        <w:t>Output:</w:t>
      </w:r>
    </w:p>
    <w:p w:rsidR="00352CAF" w:rsidRDefault="00352CAF" w:rsidP="00352CAF">
      <w:pPr>
        <w:shd w:val="clear" w:color="auto" w:fill="FFFFFF"/>
        <w:spacing w:line="320" w:lineRule="atLeast"/>
        <w:rPr>
          <w:color w:val="444444"/>
          <w:sz w:val="20"/>
          <w:szCs w:val="20"/>
        </w:rPr>
      </w:pPr>
      <w:r>
        <w:rPr>
          <w:color w:val="444444"/>
          <w:sz w:val="20"/>
          <w:szCs w:val="20"/>
        </w:rPr>
        <w:t>              Enter File name: one.txt</w:t>
      </w:r>
    </w:p>
    <w:p w:rsidR="00352CAF" w:rsidRDefault="00352CAF" w:rsidP="00352CAF">
      <w:pPr>
        <w:shd w:val="clear" w:color="auto" w:fill="FFFFFF"/>
        <w:spacing w:line="320" w:lineRule="atLeast"/>
        <w:rPr>
          <w:color w:val="444444"/>
          <w:sz w:val="20"/>
          <w:szCs w:val="20"/>
        </w:rPr>
      </w:pPr>
      <w:r>
        <w:rPr>
          <w:color w:val="444444"/>
          <w:sz w:val="20"/>
          <w:szCs w:val="20"/>
        </w:rPr>
        <w:t>              Enter contents to store in file (enter # at end)</w:t>
      </w:r>
    </w:p>
    <w:p w:rsidR="00352CAF" w:rsidRDefault="00352CAF" w:rsidP="00352CAF">
      <w:pPr>
        <w:shd w:val="clear" w:color="auto" w:fill="FFFFFF"/>
        <w:spacing w:line="320" w:lineRule="atLeast"/>
        <w:rPr>
          <w:color w:val="444444"/>
          <w:sz w:val="20"/>
          <w:szCs w:val="20"/>
        </w:rPr>
      </w:pPr>
      <w:r>
        <w:rPr>
          <w:color w:val="444444"/>
          <w:sz w:val="20"/>
          <w:szCs w:val="20"/>
        </w:rPr>
        <w:t> </w:t>
      </w:r>
    </w:p>
    <w:p w:rsidR="00352CAF" w:rsidRDefault="00352CAF" w:rsidP="00352CAF">
      <w:pPr>
        <w:shd w:val="clear" w:color="auto" w:fill="FFFFFF"/>
        <w:spacing w:line="320" w:lineRule="atLeast"/>
        <w:rPr>
          <w:color w:val="444444"/>
          <w:sz w:val="20"/>
          <w:szCs w:val="20"/>
        </w:rPr>
      </w:pPr>
      <w:r>
        <w:rPr>
          <w:color w:val="444444"/>
          <w:sz w:val="20"/>
          <w:szCs w:val="20"/>
        </w:rPr>
        <w:t>              Master of Computer Applications#</w:t>
      </w:r>
    </w:p>
    <w:p w:rsidR="00247E26" w:rsidRDefault="00247E26"/>
    <w:sectPr w:rsidR="00247E26" w:rsidSect="003351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4757"/>
    <w:rsid w:val="00247E26"/>
    <w:rsid w:val="0033519D"/>
    <w:rsid w:val="00346442"/>
    <w:rsid w:val="00352CAF"/>
    <w:rsid w:val="00354757"/>
    <w:rsid w:val="009874A4"/>
    <w:rsid w:val="00F32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9D"/>
  </w:style>
  <w:style w:type="paragraph" w:styleId="Heading2">
    <w:name w:val="heading 2"/>
    <w:basedOn w:val="Normal"/>
    <w:next w:val="Normal"/>
    <w:link w:val="Heading2Char"/>
    <w:uiPriority w:val="9"/>
    <w:semiHidden/>
    <w:unhideWhenUsed/>
    <w:qFormat/>
    <w:rsid w:val="00247E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74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874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4A4"/>
    <w:rPr>
      <w:rFonts w:ascii="Times New Roman" w:eastAsia="Times New Roman" w:hAnsi="Times New Roman" w:cs="Times New Roman"/>
      <w:b/>
      <w:bCs/>
      <w:sz w:val="27"/>
      <w:szCs w:val="27"/>
    </w:rPr>
  </w:style>
  <w:style w:type="paragraph" w:styleId="DocumentMap">
    <w:name w:val="Document Map"/>
    <w:basedOn w:val="Normal"/>
    <w:link w:val="DocumentMapChar"/>
    <w:uiPriority w:val="99"/>
    <w:semiHidden/>
    <w:unhideWhenUsed/>
    <w:rsid w:val="009874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74A4"/>
    <w:rPr>
      <w:rFonts w:ascii="Tahoma" w:hAnsi="Tahoma" w:cs="Tahoma"/>
      <w:sz w:val="16"/>
      <w:szCs w:val="16"/>
    </w:rPr>
  </w:style>
  <w:style w:type="character" w:customStyle="1" w:styleId="Heading2Char">
    <w:name w:val="Heading 2 Char"/>
    <w:basedOn w:val="DefaultParagraphFont"/>
    <w:link w:val="Heading2"/>
    <w:uiPriority w:val="9"/>
    <w:semiHidden/>
    <w:rsid w:val="00247E2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247E26"/>
  </w:style>
  <w:style w:type="paragraph" w:styleId="NormalWeb">
    <w:name w:val="Normal (Web)"/>
    <w:basedOn w:val="Normal"/>
    <w:uiPriority w:val="99"/>
    <w:semiHidden/>
    <w:unhideWhenUsed/>
    <w:rsid w:val="00352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60546">
      <w:bodyDiv w:val="1"/>
      <w:marLeft w:val="0"/>
      <w:marRight w:val="0"/>
      <w:marTop w:val="0"/>
      <w:marBottom w:val="0"/>
      <w:divBdr>
        <w:top w:val="none" w:sz="0" w:space="0" w:color="auto"/>
        <w:left w:val="none" w:sz="0" w:space="0" w:color="auto"/>
        <w:bottom w:val="none" w:sz="0" w:space="0" w:color="auto"/>
        <w:right w:val="none" w:sz="0" w:space="0" w:color="auto"/>
      </w:divBdr>
    </w:div>
    <w:div w:id="21905829">
      <w:bodyDiv w:val="1"/>
      <w:marLeft w:val="0"/>
      <w:marRight w:val="0"/>
      <w:marTop w:val="0"/>
      <w:marBottom w:val="0"/>
      <w:divBdr>
        <w:top w:val="none" w:sz="0" w:space="0" w:color="auto"/>
        <w:left w:val="none" w:sz="0" w:space="0" w:color="auto"/>
        <w:bottom w:val="none" w:sz="0" w:space="0" w:color="auto"/>
        <w:right w:val="none" w:sz="0" w:space="0" w:color="auto"/>
      </w:divBdr>
    </w:div>
    <w:div w:id="31729777">
      <w:bodyDiv w:val="1"/>
      <w:marLeft w:val="0"/>
      <w:marRight w:val="0"/>
      <w:marTop w:val="0"/>
      <w:marBottom w:val="0"/>
      <w:divBdr>
        <w:top w:val="none" w:sz="0" w:space="0" w:color="auto"/>
        <w:left w:val="none" w:sz="0" w:space="0" w:color="auto"/>
        <w:bottom w:val="none" w:sz="0" w:space="0" w:color="auto"/>
        <w:right w:val="none" w:sz="0" w:space="0" w:color="auto"/>
      </w:divBdr>
    </w:div>
    <w:div w:id="35815002">
      <w:bodyDiv w:val="1"/>
      <w:marLeft w:val="0"/>
      <w:marRight w:val="0"/>
      <w:marTop w:val="0"/>
      <w:marBottom w:val="0"/>
      <w:divBdr>
        <w:top w:val="none" w:sz="0" w:space="0" w:color="auto"/>
        <w:left w:val="none" w:sz="0" w:space="0" w:color="auto"/>
        <w:bottom w:val="none" w:sz="0" w:space="0" w:color="auto"/>
        <w:right w:val="none" w:sz="0" w:space="0" w:color="auto"/>
      </w:divBdr>
    </w:div>
    <w:div w:id="46686204">
      <w:bodyDiv w:val="1"/>
      <w:marLeft w:val="0"/>
      <w:marRight w:val="0"/>
      <w:marTop w:val="0"/>
      <w:marBottom w:val="0"/>
      <w:divBdr>
        <w:top w:val="none" w:sz="0" w:space="0" w:color="auto"/>
        <w:left w:val="none" w:sz="0" w:space="0" w:color="auto"/>
        <w:bottom w:val="none" w:sz="0" w:space="0" w:color="auto"/>
        <w:right w:val="none" w:sz="0" w:space="0" w:color="auto"/>
      </w:divBdr>
    </w:div>
    <w:div w:id="46806324">
      <w:bodyDiv w:val="1"/>
      <w:marLeft w:val="0"/>
      <w:marRight w:val="0"/>
      <w:marTop w:val="0"/>
      <w:marBottom w:val="0"/>
      <w:divBdr>
        <w:top w:val="none" w:sz="0" w:space="0" w:color="auto"/>
        <w:left w:val="none" w:sz="0" w:space="0" w:color="auto"/>
        <w:bottom w:val="none" w:sz="0" w:space="0" w:color="auto"/>
        <w:right w:val="none" w:sz="0" w:space="0" w:color="auto"/>
      </w:divBdr>
    </w:div>
    <w:div w:id="64959248">
      <w:bodyDiv w:val="1"/>
      <w:marLeft w:val="0"/>
      <w:marRight w:val="0"/>
      <w:marTop w:val="0"/>
      <w:marBottom w:val="0"/>
      <w:divBdr>
        <w:top w:val="none" w:sz="0" w:space="0" w:color="auto"/>
        <w:left w:val="none" w:sz="0" w:space="0" w:color="auto"/>
        <w:bottom w:val="none" w:sz="0" w:space="0" w:color="auto"/>
        <w:right w:val="none" w:sz="0" w:space="0" w:color="auto"/>
      </w:divBdr>
    </w:div>
    <w:div w:id="88241022">
      <w:bodyDiv w:val="1"/>
      <w:marLeft w:val="0"/>
      <w:marRight w:val="0"/>
      <w:marTop w:val="0"/>
      <w:marBottom w:val="0"/>
      <w:divBdr>
        <w:top w:val="none" w:sz="0" w:space="0" w:color="auto"/>
        <w:left w:val="none" w:sz="0" w:space="0" w:color="auto"/>
        <w:bottom w:val="none" w:sz="0" w:space="0" w:color="auto"/>
        <w:right w:val="none" w:sz="0" w:space="0" w:color="auto"/>
      </w:divBdr>
    </w:div>
    <w:div w:id="118844633">
      <w:bodyDiv w:val="1"/>
      <w:marLeft w:val="0"/>
      <w:marRight w:val="0"/>
      <w:marTop w:val="0"/>
      <w:marBottom w:val="0"/>
      <w:divBdr>
        <w:top w:val="none" w:sz="0" w:space="0" w:color="auto"/>
        <w:left w:val="none" w:sz="0" w:space="0" w:color="auto"/>
        <w:bottom w:val="none" w:sz="0" w:space="0" w:color="auto"/>
        <w:right w:val="none" w:sz="0" w:space="0" w:color="auto"/>
      </w:divBdr>
    </w:div>
    <w:div w:id="136924039">
      <w:bodyDiv w:val="1"/>
      <w:marLeft w:val="0"/>
      <w:marRight w:val="0"/>
      <w:marTop w:val="0"/>
      <w:marBottom w:val="0"/>
      <w:divBdr>
        <w:top w:val="none" w:sz="0" w:space="0" w:color="auto"/>
        <w:left w:val="none" w:sz="0" w:space="0" w:color="auto"/>
        <w:bottom w:val="none" w:sz="0" w:space="0" w:color="auto"/>
        <w:right w:val="none" w:sz="0" w:space="0" w:color="auto"/>
      </w:divBdr>
    </w:div>
    <w:div w:id="137961433">
      <w:bodyDiv w:val="1"/>
      <w:marLeft w:val="0"/>
      <w:marRight w:val="0"/>
      <w:marTop w:val="0"/>
      <w:marBottom w:val="0"/>
      <w:divBdr>
        <w:top w:val="none" w:sz="0" w:space="0" w:color="auto"/>
        <w:left w:val="none" w:sz="0" w:space="0" w:color="auto"/>
        <w:bottom w:val="none" w:sz="0" w:space="0" w:color="auto"/>
        <w:right w:val="none" w:sz="0" w:space="0" w:color="auto"/>
      </w:divBdr>
      <w:divsChild>
        <w:div w:id="577207657">
          <w:marLeft w:val="0"/>
          <w:marRight w:val="0"/>
          <w:marTop w:val="0"/>
          <w:marBottom w:val="0"/>
          <w:divBdr>
            <w:top w:val="none" w:sz="0" w:space="0" w:color="auto"/>
            <w:left w:val="none" w:sz="0" w:space="0" w:color="auto"/>
            <w:bottom w:val="none" w:sz="0" w:space="0" w:color="auto"/>
            <w:right w:val="none" w:sz="0" w:space="0" w:color="auto"/>
          </w:divBdr>
        </w:div>
        <w:div w:id="1199123378">
          <w:marLeft w:val="0"/>
          <w:marRight w:val="0"/>
          <w:marTop w:val="0"/>
          <w:marBottom w:val="0"/>
          <w:divBdr>
            <w:top w:val="none" w:sz="0" w:space="0" w:color="auto"/>
            <w:left w:val="none" w:sz="0" w:space="0" w:color="auto"/>
            <w:bottom w:val="none" w:sz="0" w:space="0" w:color="auto"/>
            <w:right w:val="none" w:sz="0" w:space="0" w:color="auto"/>
          </w:divBdr>
        </w:div>
        <w:div w:id="1548372381">
          <w:marLeft w:val="0"/>
          <w:marRight w:val="0"/>
          <w:marTop w:val="0"/>
          <w:marBottom w:val="0"/>
          <w:divBdr>
            <w:top w:val="none" w:sz="0" w:space="0" w:color="auto"/>
            <w:left w:val="none" w:sz="0" w:space="0" w:color="auto"/>
            <w:bottom w:val="none" w:sz="0" w:space="0" w:color="auto"/>
            <w:right w:val="none" w:sz="0" w:space="0" w:color="auto"/>
          </w:divBdr>
        </w:div>
        <w:div w:id="465392018">
          <w:marLeft w:val="0"/>
          <w:marRight w:val="0"/>
          <w:marTop w:val="0"/>
          <w:marBottom w:val="0"/>
          <w:divBdr>
            <w:top w:val="none" w:sz="0" w:space="0" w:color="auto"/>
            <w:left w:val="none" w:sz="0" w:space="0" w:color="auto"/>
            <w:bottom w:val="none" w:sz="0" w:space="0" w:color="auto"/>
            <w:right w:val="none" w:sz="0" w:space="0" w:color="auto"/>
          </w:divBdr>
        </w:div>
        <w:div w:id="1644505411">
          <w:marLeft w:val="0"/>
          <w:marRight w:val="0"/>
          <w:marTop w:val="0"/>
          <w:marBottom w:val="0"/>
          <w:divBdr>
            <w:top w:val="none" w:sz="0" w:space="0" w:color="auto"/>
            <w:left w:val="none" w:sz="0" w:space="0" w:color="auto"/>
            <w:bottom w:val="none" w:sz="0" w:space="0" w:color="auto"/>
            <w:right w:val="none" w:sz="0" w:space="0" w:color="auto"/>
          </w:divBdr>
        </w:div>
        <w:div w:id="291520257">
          <w:marLeft w:val="0"/>
          <w:marRight w:val="0"/>
          <w:marTop w:val="0"/>
          <w:marBottom w:val="0"/>
          <w:divBdr>
            <w:top w:val="none" w:sz="0" w:space="0" w:color="auto"/>
            <w:left w:val="none" w:sz="0" w:space="0" w:color="auto"/>
            <w:bottom w:val="none" w:sz="0" w:space="0" w:color="auto"/>
            <w:right w:val="none" w:sz="0" w:space="0" w:color="auto"/>
          </w:divBdr>
        </w:div>
        <w:div w:id="774911137">
          <w:marLeft w:val="0"/>
          <w:marRight w:val="0"/>
          <w:marTop w:val="0"/>
          <w:marBottom w:val="0"/>
          <w:divBdr>
            <w:top w:val="none" w:sz="0" w:space="0" w:color="auto"/>
            <w:left w:val="none" w:sz="0" w:space="0" w:color="auto"/>
            <w:bottom w:val="none" w:sz="0" w:space="0" w:color="auto"/>
            <w:right w:val="none" w:sz="0" w:space="0" w:color="auto"/>
          </w:divBdr>
        </w:div>
        <w:div w:id="716855491">
          <w:marLeft w:val="0"/>
          <w:marRight w:val="0"/>
          <w:marTop w:val="0"/>
          <w:marBottom w:val="0"/>
          <w:divBdr>
            <w:top w:val="none" w:sz="0" w:space="0" w:color="auto"/>
            <w:left w:val="none" w:sz="0" w:space="0" w:color="auto"/>
            <w:bottom w:val="none" w:sz="0" w:space="0" w:color="auto"/>
            <w:right w:val="none" w:sz="0" w:space="0" w:color="auto"/>
          </w:divBdr>
        </w:div>
        <w:div w:id="1415516592">
          <w:marLeft w:val="0"/>
          <w:marRight w:val="0"/>
          <w:marTop w:val="0"/>
          <w:marBottom w:val="0"/>
          <w:divBdr>
            <w:top w:val="none" w:sz="0" w:space="0" w:color="auto"/>
            <w:left w:val="none" w:sz="0" w:space="0" w:color="auto"/>
            <w:bottom w:val="none" w:sz="0" w:space="0" w:color="auto"/>
            <w:right w:val="none" w:sz="0" w:space="0" w:color="auto"/>
          </w:divBdr>
        </w:div>
        <w:div w:id="617444744">
          <w:marLeft w:val="0"/>
          <w:marRight w:val="0"/>
          <w:marTop w:val="0"/>
          <w:marBottom w:val="0"/>
          <w:divBdr>
            <w:top w:val="none" w:sz="0" w:space="0" w:color="auto"/>
            <w:left w:val="none" w:sz="0" w:space="0" w:color="auto"/>
            <w:bottom w:val="none" w:sz="0" w:space="0" w:color="auto"/>
            <w:right w:val="none" w:sz="0" w:space="0" w:color="auto"/>
          </w:divBdr>
        </w:div>
        <w:div w:id="2117485036">
          <w:marLeft w:val="0"/>
          <w:marRight w:val="0"/>
          <w:marTop w:val="0"/>
          <w:marBottom w:val="0"/>
          <w:divBdr>
            <w:top w:val="none" w:sz="0" w:space="0" w:color="auto"/>
            <w:left w:val="none" w:sz="0" w:space="0" w:color="auto"/>
            <w:bottom w:val="none" w:sz="0" w:space="0" w:color="auto"/>
            <w:right w:val="none" w:sz="0" w:space="0" w:color="auto"/>
          </w:divBdr>
        </w:div>
        <w:div w:id="92015343">
          <w:marLeft w:val="0"/>
          <w:marRight w:val="0"/>
          <w:marTop w:val="0"/>
          <w:marBottom w:val="0"/>
          <w:divBdr>
            <w:top w:val="none" w:sz="0" w:space="0" w:color="auto"/>
            <w:left w:val="none" w:sz="0" w:space="0" w:color="auto"/>
            <w:bottom w:val="none" w:sz="0" w:space="0" w:color="auto"/>
            <w:right w:val="none" w:sz="0" w:space="0" w:color="auto"/>
          </w:divBdr>
        </w:div>
        <w:div w:id="71125711">
          <w:marLeft w:val="0"/>
          <w:marRight w:val="0"/>
          <w:marTop w:val="0"/>
          <w:marBottom w:val="0"/>
          <w:divBdr>
            <w:top w:val="none" w:sz="0" w:space="0" w:color="auto"/>
            <w:left w:val="none" w:sz="0" w:space="0" w:color="auto"/>
            <w:bottom w:val="none" w:sz="0" w:space="0" w:color="auto"/>
            <w:right w:val="none" w:sz="0" w:space="0" w:color="auto"/>
          </w:divBdr>
        </w:div>
        <w:div w:id="251163942">
          <w:marLeft w:val="0"/>
          <w:marRight w:val="0"/>
          <w:marTop w:val="0"/>
          <w:marBottom w:val="0"/>
          <w:divBdr>
            <w:top w:val="none" w:sz="0" w:space="0" w:color="auto"/>
            <w:left w:val="none" w:sz="0" w:space="0" w:color="auto"/>
            <w:bottom w:val="none" w:sz="0" w:space="0" w:color="auto"/>
            <w:right w:val="none" w:sz="0" w:space="0" w:color="auto"/>
          </w:divBdr>
        </w:div>
        <w:div w:id="1371884393">
          <w:marLeft w:val="0"/>
          <w:marRight w:val="0"/>
          <w:marTop w:val="0"/>
          <w:marBottom w:val="0"/>
          <w:divBdr>
            <w:top w:val="none" w:sz="0" w:space="0" w:color="auto"/>
            <w:left w:val="none" w:sz="0" w:space="0" w:color="auto"/>
            <w:bottom w:val="none" w:sz="0" w:space="0" w:color="auto"/>
            <w:right w:val="none" w:sz="0" w:space="0" w:color="auto"/>
          </w:divBdr>
        </w:div>
      </w:divsChild>
    </w:div>
    <w:div w:id="176163009">
      <w:bodyDiv w:val="1"/>
      <w:marLeft w:val="0"/>
      <w:marRight w:val="0"/>
      <w:marTop w:val="0"/>
      <w:marBottom w:val="0"/>
      <w:divBdr>
        <w:top w:val="none" w:sz="0" w:space="0" w:color="auto"/>
        <w:left w:val="none" w:sz="0" w:space="0" w:color="auto"/>
        <w:bottom w:val="none" w:sz="0" w:space="0" w:color="auto"/>
        <w:right w:val="none" w:sz="0" w:space="0" w:color="auto"/>
      </w:divBdr>
    </w:div>
    <w:div w:id="186915521">
      <w:bodyDiv w:val="1"/>
      <w:marLeft w:val="0"/>
      <w:marRight w:val="0"/>
      <w:marTop w:val="0"/>
      <w:marBottom w:val="0"/>
      <w:divBdr>
        <w:top w:val="none" w:sz="0" w:space="0" w:color="auto"/>
        <w:left w:val="none" w:sz="0" w:space="0" w:color="auto"/>
        <w:bottom w:val="none" w:sz="0" w:space="0" w:color="auto"/>
        <w:right w:val="none" w:sz="0" w:space="0" w:color="auto"/>
      </w:divBdr>
      <w:divsChild>
        <w:div w:id="1725563491">
          <w:marLeft w:val="0"/>
          <w:marRight w:val="0"/>
          <w:marTop w:val="0"/>
          <w:marBottom w:val="0"/>
          <w:divBdr>
            <w:top w:val="none" w:sz="0" w:space="0" w:color="auto"/>
            <w:left w:val="none" w:sz="0" w:space="0" w:color="auto"/>
            <w:bottom w:val="none" w:sz="0" w:space="0" w:color="auto"/>
            <w:right w:val="none" w:sz="0" w:space="0" w:color="auto"/>
          </w:divBdr>
          <w:divsChild>
            <w:div w:id="1630480002">
              <w:marLeft w:val="0"/>
              <w:marRight w:val="0"/>
              <w:marTop w:val="0"/>
              <w:marBottom w:val="0"/>
              <w:divBdr>
                <w:top w:val="none" w:sz="0" w:space="0" w:color="auto"/>
                <w:left w:val="none" w:sz="0" w:space="0" w:color="auto"/>
                <w:bottom w:val="none" w:sz="0" w:space="0" w:color="auto"/>
                <w:right w:val="none" w:sz="0" w:space="0" w:color="auto"/>
              </w:divBdr>
            </w:div>
          </w:divsChild>
        </w:div>
        <w:div w:id="557472191">
          <w:marLeft w:val="0"/>
          <w:marRight w:val="0"/>
          <w:marTop w:val="0"/>
          <w:marBottom w:val="0"/>
          <w:divBdr>
            <w:top w:val="none" w:sz="0" w:space="0" w:color="auto"/>
            <w:left w:val="none" w:sz="0" w:space="0" w:color="auto"/>
            <w:bottom w:val="none" w:sz="0" w:space="0" w:color="auto"/>
            <w:right w:val="none" w:sz="0" w:space="0" w:color="auto"/>
          </w:divBdr>
          <w:divsChild>
            <w:div w:id="307252721">
              <w:marLeft w:val="0"/>
              <w:marRight w:val="0"/>
              <w:marTop w:val="0"/>
              <w:marBottom w:val="0"/>
              <w:divBdr>
                <w:top w:val="none" w:sz="0" w:space="0" w:color="auto"/>
                <w:left w:val="none" w:sz="0" w:space="0" w:color="auto"/>
                <w:bottom w:val="none" w:sz="0" w:space="0" w:color="auto"/>
                <w:right w:val="none" w:sz="0" w:space="0" w:color="auto"/>
              </w:divBdr>
            </w:div>
            <w:div w:id="726224588">
              <w:marLeft w:val="0"/>
              <w:marRight w:val="0"/>
              <w:marTop w:val="0"/>
              <w:marBottom w:val="0"/>
              <w:divBdr>
                <w:top w:val="none" w:sz="0" w:space="0" w:color="auto"/>
                <w:left w:val="none" w:sz="0" w:space="0" w:color="auto"/>
                <w:bottom w:val="none" w:sz="0" w:space="0" w:color="auto"/>
                <w:right w:val="none" w:sz="0" w:space="0" w:color="auto"/>
              </w:divBdr>
            </w:div>
            <w:div w:id="241184727">
              <w:marLeft w:val="0"/>
              <w:marRight w:val="0"/>
              <w:marTop w:val="0"/>
              <w:marBottom w:val="0"/>
              <w:divBdr>
                <w:top w:val="none" w:sz="0" w:space="0" w:color="auto"/>
                <w:left w:val="none" w:sz="0" w:space="0" w:color="auto"/>
                <w:bottom w:val="none" w:sz="0" w:space="0" w:color="auto"/>
                <w:right w:val="none" w:sz="0" w:space="0" w:color="auto"/>
              </w:divBdr>
            </w:div>
            <w:div w:id="1809979178">
              <w:marLeft w:val="0"/>
              <w:marRight w:val="0"/>
              <w:marTop w:val="0"/>
              <w:marBottom w:val="0"/>
              <w:divBdr>
                <w:top w:val="none" w:sz="0" w:space="0" w:color="auto"/>
                <w:left w:val="none" w:sz="0" w:space="0" w:color="auto"/>
                <w:bottom w:val="none" w:sz="0" w:space="0" w:color="auto"/>
                <w:right w:val="none" w:sz="0" w:space="0" w:color="auto"/>
              </w:divBdr>
            </w:div>
            <w:div w:id="673414451">
              <w:marLeft w:val="0"/>
              <w:marRight w:val="0"/>
              <w:marTop w:val="0"/>
              <w:marBottom w:val="0"/>
              <w:divBdr>
                <w:top w:val="none" w:sz="0" w:space="0" w:color="auto"/>
                <w:left w:val="none" w:sz="0" w:space="0" w:color="auto"/>
                <w:bottom w:val="none" w:sz="0" w:space="0" w:color="auto"/>
                <w:right w:val="none" w:sz="0" w:space="0" w:color="auto"/>
              </w:divBdr>
            </w:div>
            <w:div w:id="804585849">
              <w:marLeft w:val="0"/>
              <w:marRight w:val="0"/>
              <w:marTop w:val="0"/>
              <w:marBottom w:val="0"/>
              <w:divBdr>
                <w:top w:val="none" w:sz="0" w:space="0" w:color="auto"/>
                <w:left w:val="none" w:sz="0" w:space="0" w:color="auto"/>
                <w:bottom w:val="none" w:sz="0" w:space="0" w:color="auto"/>
                <w:right w:val="none" w:sz="0" w:space="0" w:color="auto"/>
              </w:divBdr>
            </w:div>
            <w:div w:id="2055764754">
              <w:marLeft w:val="0"/>
              <w:marRight w:val="0"/>
              <w:marTop w:val="0"/>
              <w:marBottom w:val="0"/>
              <w:divBdr>
                <w:top w:val="none" w:sz="0" w:space="0" w:color="auto"/>
                <w:left w:val="none" w:sz="0" w:space="0" w:color="auto"/>
                <w:bottom w:val="none" w:sz="0" w:space="0" w:color="auto"/>
                <w:right w:val="none" w:sz="0" w:space="0" w:color="auto"/>
              </w:divBdr>
            </w:div>
            <w:div w:id="2122991584">
              <w:marLeft w:val="0"/>
              <w:marRight w:val="0"/>
              <w:marTop w:val="0"/>
              <w:marBottom w:val="0"/>
              <w:divBdr>
                <w:top w:val="none" w:sz="0" w:space="0" w:color="auto"/>
                <w:left w:val="none" w:sz="0" w:space="0" w:color="auto"/>
                <w:bottom w:val="none" w:sz="0" w:space="0" w:color="auto"/>
                <w:right w:val="none" w:sz="0" w:space="0" w:color="auto"/>
              </w:divBdr>
            </w:div>
            <w:div w:id="204219522">
              <w:marLeft w:val="0"/>
              <w:marRight w:val="0"/>
              <w:marTop w:val="0"/>
              <w:marBottom w:val="0"/>
              <w:divBdr>
                <w:top w:val="none" w:sz="0" w:space="0" w:color="auto"/>
                <w:left w:val="none" w:sz="0" w:space="0" w:color="auto"/>
                <w:bottom w:val="none" w:sz="0" w:space="0" w:color="auto"/>
                <w:right w:val="none" w:sz="0" w:space="0" w:color="auto"/>
              </w:divBdr>
            </w:div>
            <w:div w:id="474837118">
              <w:marLeft w:val="0"/>
              <w:marRight w:val="0"/>
              <w:marTop w:val="0"/>
              <w:marBottom w:val="0"/>
              <w:divBdr>
                <w:top w:val="none" w:sz="0" w:space="0" w:color="auto"/>
                <w:left w:val="none" w:sz="0" w:space="0" w:color="auto"/>
                <w:bottom w:val="none" w:sz="0" w:space="0" w:color="auto"/>
                <w:right w:val="none" w:sz="0" w:space="0" w:color="auto"/>
              </w:divBdr>
            </w:div>
            <w:div w:id="950430181">
              <w:marLeft w:val="0"/>
              <w:marRight w:val="0"/>
              <w:marTop w:val="0"/>
              <w:marBottom w:val="0"/>
              <w:divBdr>
                <w:top w:val="none" w:sz="0" w:space="0" w:color="auto"/>
                <w:left w:val="none" w:sz="0" w:space="0" w:color="auto"/>
                <w:bottom w:val="none" w:sz="0" w:space="0" w:color="auto"/>
                <w:right w:val="none" w:sz="0" w:space="0" w:color="auto"/>
              </w:divBdr>
            </w:div>
            <w:div w:id="457381798">
              <w:marLeft w:val="0"/>
              <w:marRight w:val="0"/>
              <w:marTop w:val="0"/>
              <w:marBottom w:val="0"/>
              <w:divBdr>
                <w:top w:val="none" w:sz="0" w:space="0" w:color="auto"/>
                <w:left w:val="none" w:sz="0" w:space="0" w:color="auto"/>
                <w:bottom w:val="none" w:sz="0" w:space="0" w:color="auto"/>
                <w:right w:val="none" w:sz="0" w:space="0" w:color="auto"/>
              </w:divBdr>
            </w:div>
            <w:div w:id="949162547">
              <w:marLeft w:val="0"/>
              <w:marRight w:val="0"/>
              <w:marTop w:val="0"/>
              <w:marBottom w:val="0"/>
              <w:divBdr>
                <w:top w:val="none" w:sz="0" w:space="0" w:color="auto"/>
                <w:left w:val="none" w:sz="0" w:space="0" w:color="auto"/>
                <w:bottom w:val="none" w:sz="0" w:space="0" w:color="auto"/>
                <w:right w:val="none" w:sz="0" w:space="0" w:color="auto"/>
              </w:divBdr>
            </w:div>
            <w:div w:id="10141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09">
      <w:bodyDiv w:val="1"/>
      <w:marLeft w:val="0"/>
      <w:marRight w:val="0"/>
      <w:marTop w:val="0"/>
      <w:marBottom w:val="0"/>
      <w:divBdr>
        <w:top w:val="none" w:sz="0" w:space="0" w:color="auto"/>
        <w:left w:val="none" w:sz="0" w:space="0" w:color="auto"/>
        <w:bottom w:val="none" w:sz="0" w:space="0" w:color="auto"/>
        <w:right w:val="none" w:sz="0" w:space="0" w:color="auto"/>
      </w:divBdr>
    </w:div>
    <w:div w:id="240603713">
      <w:bodyDiv w:val="1"/>
      <w:marLeft w:val="0"/>
      <w:marRight w:val="0"/>
      <w:marTop w:val="0"/>
      <w:marBottom w:val="0"/>
      <w:divBdr>
        <w:top w:val="none" w:sz="0" w:space="0" w:color="auto"/>
        <w:left w:val="none" w:sz="0" w:space="0" w:color="auto"/>
        <w:bottom w:val="none" w:sz="0" w:space="0" w:color="auto"/>
        <w:right w:val="none" w:sz="0" w:space="0" w:color="auto"/>
      </w:divBdr>
    </w:div>
    <w:div w:id="270206241">
      <w:bodyDiv w:val="1"/>
      <w:marLeft w:val="0"/>
      <w:marRight w:val="0"/>
      <w:marTop w:val="0"/>
      <w:marBottom w:val="0"/>
      <w:divBdr>
        <w:top w:val="none" w:sz="0" w:space="0" w:color="auto"/>
        <w:left w:val="none" w:sz="0" w:space="0" w:color="auto"/>
        <w:bottom w:val="none" w:sz="0" w:space="0" w:color="auto"/>
        <w:right w:val="none" w:sz="0" w:space="0" w:color="auto"/>
      </w:divBdr>
    </w:div>
    <w:div w:id="276838240">
      <w:bodyDiv w:val="1"/>
      <w:marLeft w:val="0"/>
      <w:marRight w:val="0"/>
      <w:marTop w:val="0"/>
      <w:marBottom w:val="0"/>
      <w:divBdr>
        <w:top w:val="none" w:sz="0" w:space="0" w:color="auto"/>
        <w:left w:val="none" w:sz="0" w:space="0" w:color="auto"/>
        <w:bottom w:val="none" w:sz="0" w:space="0" w:color="auto"/>
        <w:right w:val="none" w:sz="0" w:space="0" w:color="auto"/>
      </w:divBdr>
    </w:div>
    <w:div w:id="301156671">
      <w:bodyDiv w:val="1"/>
      <w:marLeft w:val="0"/>
      <w:marRight w:val="0"/>
      <w:marTop w:val="0"/>
      <w:marBottom w:val="0"/>
      <w:divBdr>
        <w:top w:val="none" w:sz="0" w:space="0" w:color="auto"/>
        <w:left w:val="none" w:sz="0" w:space="0" w:color="auto"/>
        <w:bottom w:val="none" w:sz="0" w:space="0" w:color="auto"/>
        <w:right w:val="none" w:sz="0" w:space="0" w:color="auto"/>
      </w:divBdr>
    </w:div>
    <w:div w:id="303391349">
      <w:bodyDiv w:val="1"/>
      <w:marLeft w:val="0"/>
      <w:marRight w:val="0"/>
      <w:marTop w:val="0"/>
      <w:marBottom w:val="0"/>
      <w:divBdr>
        <w:top w:val="none" w:sz="0" w:space="0" w:color="auto"/>
        <w:left w:val="none" w:sz="0" w:space="0" w:color="auto"/>
        <w:bottom w:val="none" w:sz="0" w:space="0" w:color="auto"/>
        <w:right w:val="none" w:sz="0" w:space="0" w:color="auto"/>
      </w:divBdr>
    </w:div>
    <w:div w:id="353726675">
      <w:bodyDiv w:val="1"/>
      <w:marLeft w:val="0"/>
      <w:marRight w:val="0"/>
      <w:marTop w:val="0"/>
      <w:marBottom w:val="0"/>
      <w:divBdr>
        <w:top w:val="none" w:sz="0" w:space="0" w:color="auto"/>
        <w:left w:val="none" w:sz="0" w:space="0" w:color="auto"/>
        <w:bottom w:val="none" w:sz="0" w:space="0" w:color="auto"/>
        <w:right w:val="none" w:sz="0" w:space="0" w:color="auto"/>
      </w:divBdr>
    </w:div>
    <w:div w:id="371736158">
      <w:bodyDiv w:val="1"/>
      <w:marLeft w:val="0"/>
      <w:marRight w:val="0"/>
      <w:marTop w:val="0"/>
      <w:marBottom w:val="0"/>
      <w:divBdr>
        <w:top w:val="none" w:sz="0" w:space="0" w:color="auto"/>
        <w:left w:val="none" w:sz="0" w:space="0" w:color="auto"/>
        <w:bottom w:val="none" w:sz="0" w:space="0" w:color="auto"/>
        <w:right w:val="none" w:sz="0" w:space="0" w:color="auto"/>
      </w:divBdr>
    </w:div>
    <w:div w:id="460156082">
      <w:bodyDiv w:val="1"/>
      <w:marLeft w:val="0"/>
      <w:marRight w:val="0"/>
      <w:marTop w:val="0"/>
      <w:marBottom w:val="0"/>
      <w:divBdr>
        <w:top w:val="none" w:sz="0" w:space="0" w:color="auto"/>
        <w:left w:val="none" w:sz="0" w:space="0" w:color="auto"/>
        <w:bottom w:val="none" w:sz="0" w:space="0" w:color="auto"/>
        <w:right w:val="none" w:sz="0" w:space="0" w:color="auto"/>
      </w:divBdr>
    </w:div>
    <w:div w:id="464084431">
      <w:bodyDiv w:val="1"/>
      <w:marLeft w:val="0"/>
      <w:marRight w:val="0"/>
      <w:marTop w:val="0"/>
      <w:marBottom w:val="0"/>
      <w:divBdr>
        <w:top w:val="none" w:sz="0" w:space="0" w:color="auto"/>
        <w:left w:val="none" w:sz="0" w:space="0" w:color="auto"/>
        <w:bottom w:val="none" w:sz="0" w:space="0" w:color="auto"/>
        <w:right w:val="none" w:sz="0" w:space="0" w:color="auto"/>
      </w:divBdr>
    </w:div>
    <w:div w:id="468135127">
      <w:bodyDiv w:val="1"/>
      <w:marLeft w:val="0"/>
      <w:marRight w:val="0"/>
      <w:marTop w:val="0"/>
      <w:marBottom w:val="0"/>
      <w:divBdr>
        <w:top w:val="none" w:sz="0" w:space="0" w:color="auto"/>
        <w:left w:val="none" w:sz="0" w:space="0" w:color="auto"/>
        <w:bottom w:val="none" w:sz="0" w:space="0" w:color="auto"/>
        <w:right w:val="none" w:sz="0" w:space="0" w:color="auto"/>
      </w:divBdr>
    </w:div>
    <w:div w:id="503058489">
      <w:bodyDiv w:val="1"/>
      <w:marLeft w:val="0"/>
      <w:marRight w:val="0"/>
      <w:marTop w:val="0"/>
      <w:marBottom w:val="0"/>
      <w:divBdr>
        <w:top w:val="none" w:sz="0" w:space="0" w:color="auto"/>
        <w:left w:val="none" w:sz="0" w:space="0" w:color="auto"/>
        <w:bottom w:val="none" w:sz="0" w:space="0" w:color="auto"/>
        <w:right w:val="none" w:sz="0" w:space="0" w:color="auto"/>
      </w:divBdr>
    </w:div>
    <w:div w:id="505173090">
      <w:bodyDiv w:val="1"/>
      <w:marLeft w:val="0"/>
      <w:marRight w:val="0"/>
      <w:marTop w:val="0"/>
      <w:marBottom w:val="0"/>
      <w:divBdr>
        <w:top w:val="none" w:sz="0" w:space="0" w:color="auto"/>
        <w:left w:val="none" w:sz="0" w:space="0" w:color="auto"/>
        <w:bottom w:val="none" w:sz="0" w:space="0" w:color="auto"/>
        <w:right w:val="none" w:sz="0" w:space="0" w:color="auto"/>
      </w:divBdr>
    </w:div>
    <w:div w:id="518589161">
      <w:bodyDiv w:val="1"/>
      <w:marLeft w:val="0"/>
      <w:marRight w:val="0"/>
      <w:marTop w:val="0"/>
      <w:marBottom w:val="0"/>
      <w:divBdr>
        <w:top w:val="none" w:sz="0" w:space="0" w:color="auto"/>
        <w:left w:val="none" w:sz="0" w:space="0" w:color="auto"/>
        <w:bottom w:val="none" w:sz="0" w:space="0" w:color="auto"/>
        <w:right w:val="none" w:sz="0" w:space="0" w:color="auto"/>
      </w:divBdr>
    </w:div>
    <w:div w:id="534738120">
      <w:bodyDiv w:val="1"/>
      <w:marLeft w:val="0"/>
      <w:marRight w:val="0"/>
      <w:marTop w:val="0"/>
      <w:marBottom w:val="0"/>
      <w:divBdr>
        <w:top w:val="none" w:sz="0" w:space="0" w:color="auto"/>
        <w:left w:val="none" w:sz="0" w:space="0" w:color="auto"/>
        <w:bottom w:val="none" w:sz="0" w:space="0" w:color="auto"/>
        <w:right w:val="none" w:sz="0" w:space="0" w:color="auto"/>
      </w:divBdr>
      <w:divsChild>
        <w:div w:id="821315100">
          <w:marLeft w:val="0"/>
          <w:marRight w:val="0"/>
          <w:marTop w:val="0"/>
          <w:marBottom w:val="0"/>
          <w:divBdr>
            <w:top w:val="none" w:sz="0" w:space="0" w:color="auto"/>
            <w:left w:val="none" w:sz="0" w:space="0" w:color="auto"/>
            <w:bottom w:val="none" w:sz="0" w:space="0" w:color="auto"/>
            <w:right w:val="none" w:sz="0" w:space="0" w:color="auto"/>
          </w:divBdr>
        </w:div>
        <w:div w:id="1193881862">
          <w:marLeft w:val="0"/>
          <w:marRight w:val="0"/>
          <w:marTop w:val="0"/>
          <w:marBottom w:val="0"/>
          <w:divBdr>
            <w:top w:val="none" w:sz="0" w:space="0" w:color="auto"/>
            <w:left w:val="none" w:sz="0" w:space="0" w:color="auto"/>
            <w:bottom w:val="none" w:sz="0" w:space="0" w:color="auto"/>
            <w:right w:val="none" w:sz="0" w:space="0" w:color="auto"/>
          </w:divBdr>
        </w:div>
        <w:div w:id="915435739">
          <w:marLeft w:val="0"/>
          <w:marRight w:val="0"/>
          <w:marTop w:val="0"/>
          <w:marBottom w:val="0"/>
          <w:divBdr>
            <w:top w:val="none" w:sz="0" w:space="0" w:color="auto"/>
            <w:left w:val="none" w:sz="0" w:space="0" w:color="auto"/>
            <w:bottom w:val="none" w:sz="0" w:space="0" w:color="auto"/>
            <w:right w:val="none" w:sz="0" w:space="0" w:color="auto"/>
          </w:divBdr>
        </w:div>
        <w:div w:id="928273303">
          <w:marLeft w:val="0"/>
          <w:marRight w:val="0"/>
          <w:marTop w:val="0"/>
          <w:marBottom w:val="0"/>
          <w:divBdr>
            <w:top w:val="none" w:sz="0" w:space="0" w:color="auto"/>
            <w:left w:val="none" w:sz="0" w:space="0" w:color="auto"/>
            <w:bottom w:val="none" w:sz="0" w:space="0" w:color="auto"/>
            <w:right w:val="none" w:sz="0" w:space="0" w:color="auto"/>
          </w:divBdr>
        </w:div>
        <w:div w:id="1450080931">
          <w:marLeft w:val="0"/>
          <w:marRight w:val="0"/>
          <w:marTop w:val="0"/>
          <w:marBottom w:val="0"/>
          <w:divBdr>
            <w:top w:val="none" w:sz="0" w:space="0" w:color="auto"/>
            <w:left w:val="none" w:sz="0" w:space="0" w:color="auto"/>
            <w:bottom w:val="none" w:sz="0" w:space="0" w:color="auto"/>
            <w:right w:val="none" w:sz="0" w:space="0" w:color="auto"/>
          </w:divBdr>
        </w:div>
        <w:div w:id="2076855185">
          <w:marLeft w:val="0"/>
          <w:marRight w:val="0"/>
          <w:marTop w:val="0"/>
          <w:marBottom w:val="0"/>
          <w:divBdr>
            <w:top w:val="none" w:sz="0" w:space="0" w:color="auto"/>
            <w:left w:val="none" w:sz="0" w:space="0" w:color="auto"/>
            <w:bottom w:val="none" w:sz="0" w:space="0" w:color="auto"/>
            <w:right w:val="none" w:sz="0" w:space="0" w:color="auto"/>
          </w:divBdr>
        </w:div>
      </w:divsChild>
    </w:div>
    <w:div w:id="571158677">
      <w:bodyDiv w:val="1"/>
      <w:marLeft w:val="0"/>
      <w:marRight w:val="0"/>
      <w:marTop w:val="0"/>
      <w:marBottom w:val="0"/>
      <w:divBdr>
        <w:top w:val="none" w:sz="0" w:space="0" w:color="auto"/>
        <w:left w:val="none" w:sz="0" w:space="0" w:color="auto"/>
        <w:bottom w:val="none" w:sz="0" w:space="0" w:color="auto"/>
        <w:right w:val="none" w:sz="0" w:space="0" w:color="auto"/>
      </w:divBdr>
    </w:div>
    <w:div w:id="595600865">
      <w:bodyDiv w:val="1"/>
      <w:marLeft w:val="0"/>
      <w:marRight w:val="0"/>
      <w:marTop w:val="0"/>
      <w:marBottom w:val="0"/>
      <w:divBdr>
        <w:top w:val="none" w:sz="0" w:space="0" w:color="auto"/>
        <w:left w:val="none" w:sz="0" w:space="0" w:color="auto"/>
        <w:bottom w:val="none" w:sz="0" w:space="0" w:color="auto"/>
        <w:right w:val="none" w:sz="0" w:space="0" w:color="auto"/>
      </w:divBdr>
    </w:div>
    <w:div w:id="614092652">
      <w:bodyDiv w:val="1"/>
      <w:marLeft w:val="0"/>
      <w:marRight w:val="0"/>
      <w:marTop w:val="0"/>
      <w:marBottom w:val="0"/>
      <w:divBdr>
        <w:top w:val="none" w:sz="0" w:space="0" w:color="auto"/>
        <w:left w:val="none" w:sz="0" w:space="0" w:color="auto"/>
        <w:bottom w:val="none" w:sz="0" w:space="0" w:color="auto"/>
        <w:right w:val="none" w:sz="0" w:space="0" w:color="auto"/>
      </w:divBdr>
    </w:div>
    <w:div w:id="648216965">
      <w:bodyDiv w:val="1"/>
      <w:marLeft w:val="0"/>
      <w:marRight w:val="0"/>
      <w:marTop w:val="0"/>
      <w:marBottom w:val="0"/>
      <w:divBdr>
        <w:top w:val="none" w:sz="0" w:space="0" w:color="auto"/>
        <w:left w:val="none" w:sz="0" w:space="0" w:color="auto"/>
        <w:bottom w:val="none" w:sz="0" w:space="0" w:color="auto"/>
        <w:right w:val="none" w:sz="0" w:space="0" w:color="auto"/>
      </w:divBdr>
    </w:div>
    <w:div w:id="656424285">
      <w:bodyDiv w:val="1"/>
      <w:marLeft w:val="0"/>
      <w:marRight w:val="0"/>
      <w:marTop w:val="0"/>
      <w:marBottom w:val="0"/>
      <w:divBdr>
        <w:top w:val="none" w:sz="0" w:space="0" w:color="auto"/>
        <w:left w:val="none" w:sz="0" w:space="0" w:color="auto"/>
        <w:bottom w:val="none" w:sz="0" w:space="0" w:color="auto"/>
        <w:right w:val="none" w:sz="0" w:space="0" w:color="auto"/>
      </w:divBdr>
    </w:div>
    <w:div w:id="670372782">
      <w:bodyDiv w:val="1"/>
      <w:marLeft w:val="0"/>
      <w:marRight w:val="0"/>
      <w:marTop w:val="0"/>
      <w:marBottom w:val="0"/>
      <w:divBdr>
        <w:top w:val="none" w:sz="0" w:space="0" w:color="auto"/>
        <w:left w:val="none" w:sz="0" w:space="0" w:color="auto"/>
        <w:bottom w:val="none" w:sz="0" w:space="0" w:color="auto"/>
        <w:right w:val="none" w:sz="0" w:space="0" w:color="auto"/>
      </w:divBdr>
    </w:div>
    <w:div w:id="674848582">
      <w:bodyDiv w:val="1"/>
      <w:marLeft w:val="0"/>
      <w:marRight w:val="0"/>
      <w:marTop w:val="0"/>
      <w:marBottom w:val="0"/>
      <w:divBdr>
        <w:top w:val="none" w:sz="0" w:space="0" w:color="auto"/>
        <w:left w:val="none" w:sz="0" w:space="0" w:color="auto"/>
        <w:bottom w:val="none" w:sz="0" w:space="0" w:color="auto"/>
        <w:right w:val="none" w:sz="0" w:space="0" w:color="auto"/>
      </w:divBdr>
    </w:div>
    <w:div w:id="702285638">
      <w:bodyDiv w:val="1"/>
      <w:marLeft w:val="0"/>
      <w:marRight w:val="0"/>
      <w:marTop w:val="0"/>
      <w:marBottom w:val="0"/>
      <w:divBdr>
        <w:top w:val="none" w:sz="0" w:space="0" w:color="auto"/>
        <w:left w:val="none" w:sz="0" w:space="0" w:color="auto"/>
        <w:bottom w:val="none" w:sz="0" w:space="0" w:color="auto"/>
        <w:right w:val="none" w:sz="0" w:space="0" w:color="auto"/>
      </w:divBdr>
    </w:div>
    <w:div w:id="712929064">
      <w:bodyDiv w:val="1"/>
      <w:marLeft w:val="0"/>
      <w:marRight w:val="0"/>
      <w:marTop w:val="0"/>
      <w:marBottom w:val="0"/>
      <w:divBdr>
        <w:top w:val="none" w:sz="0" w:space="0" w:color="auto"/>
        <w:left w:val="none" w:sz="0" w:space="0" w:color="auto"/>
        <w:bottom w:val="none" w:sz="0" w:space="0" w:color="auto"/>
        <w:right w:val="none" w:sz="0" w:space="0" w:color="auto"/>
      </w:divBdr>
    </w:div>
    <w:div w:id="731271981">
      <w:bodyDiv w:val="1"/>
      <w:marLeft w:val="0"/>
      <w:marRight w:val="0"/>
      <w:marTop w:val="0"/>
      <w:marBottom w:val="0"/>
      <w:divBdr>
        <w:top w:val="none" w:sz="0" w:space="0" w:color="auto"/>
        <w:left w:val="none" w:sz="0" w:space="0" w:color="auto"/>
        <w:bottom w:val="none" w:sz="0" w:space="0" w:color="auto"/>
        <w:right w:val="none" w:sz="0" w:space="0" w:color="auto"/>
      </w:divBdr>
    </w:div>
    <w:div w:id="745735357">
      <w:bodyDiv w:val="1"/>
      <w:marLeft w:val="0"/>
      <w:marRight w:val="0"/>
      <w:marTop w:val="0"/>
      <w:marBottom w:val="0"/>
      <w:divBdr>
        <w:top w:val="none" w:sz="0" w:space="0" w:color="auto"/>
        <w:left w:val="none" w:sz="0" w:space="0" w:color="auto"/>
        <w:bottom w:val="none" w:sz="0" w:space="0" w:color="auto"/>
        <w:right w:val="none" w:sz="0" w:space="0" w:color="auto"/>
      </w:divBdr>
    </w:div>
    <w:div w:id="756898387">
      <w:bodyDiv w:val="1"/>
      <w:marLeft w:val="0"/>
      <w:marRight w:val="0"/>
      <w:marTop w:val="0"/>
      <w:marBottom w:val="0"/>
      <w:divBdr>
        <w:top w:val="none" w:sz="0" w:space="0" w:color="auto"/>
        <w:left w:val="none" w:sz="0" w:space="0" w:color="auto"/>
        <w:bottom w:val="none" w:sz="0" w:space="0" w:color="auto"/>
        <w:right w:val="none" w:sz="0" w:space="0" w:color="auto"/>
      </w:divBdr>
    </w:div>
    <w:div w:id="763644744">
      <w:bodyDiv w:val="1"/>
      <w:marLeft w:val="0"/>
      <w:marRight w:val="0"/>
      <w:marTop w:val="0"/>
      <w:marBottom w:val="0"/>
      <w:divBdr>
        <w:top w:val="none" w:sz="0" w:space="0" w:color="auto"/>
        <w:left w:val="none" w:sz="0" w:space="0" w:color="auto"/>
        <w:bottom w:val="none" w:sz="0" w:space="0" w:color="auto"/>
        <w:right w:val="none" w:sz="0" w:space="0" w:color="auto"/>
      </w:divBdr>
    </w:div>
    <w:div w:id="782455875">
      <w:bodyDiv w:val="1"/>
      <w:marLeft w:val="0"/>
      <w:marRight w:val="0"/>
      <w:marTop w:val="0"/>
      <w:marBottom w:val="0"/>
      <w:divBdr>
        <w:top w:val="none" w:sz="0" w:space="0" w:color="auto"/>
        <w:left w:val="none" w:sz="0" w:space="0" w:color="auto"/>
        <w:bottom w:val="none" w:sz="0" w:space="0" w:color="auto"/>
        <w:right w:val="none" w:sz="0" w:space="0" w:color="auto"/>
      </w:divBdr>
    </w:div>
    <w:div w:id="802389958">
      <w:bodyDiv w:val="1"/>
      <w:marLeft w:val="0"/>
      <w:marRight w:val="0"/>
      <w:marTop w:val="0"/>
      <w:marBottom w:val="0"/>
      <w:divBdr>
        <w:top w:val="none" w:sz="0" w:space="0" w:color="auto"/>
        <w:left w:val="none" w:sz="0" w:space="0" w:color="auto"/>
        <w:bottom w:val="none" w:sz="0" w:space="0" w:color="auto"/>
        <w:right w:val="none" w:sz="0" w:space="0" w:color="auto"/>
      </w:divBdr>
    </w:div>
    <w:div w:id="808012407">
      <w:bodyDiv w:val="1"/>
      <w:marLeft w:val="0"/>
      <w:marRight w:val="0"/>
      <w:marTop w:val="0"/>
      <w:marBottom w:val="0"/>
      <w:divBdr>
        <w:top w:val="none" w:sz="0" w:space="0" w:color="auto"/>
        <w:left w:val="none" w:sz="0" w:space="0" w:color="auto"/>
        <w:bottom w:val="none" w:sz="0" w:space="0" w:color="auto"/>
        <w:right w:val="none" w:sz="0" w:space="0" w:color="auto"/>
      </w:divBdr>
    </w:div>
    <w:div w:id="849106654">
      <w:bodyDiv w:val="1"/>
      <w:marLeft w:val="0"/>
      <w:marRight w:val="0"/>
      <w:marTop w:val="0"/>
      <w:marBottom w:val="0"/>
      <w:divBdr>
        <w:top w:val="none" w:sz="0" w:space="0" w:color="auto"/>
        <w:left w:val="none" w:sz="0" w:space="0" w:color="auto"/>
        <w:bottom w:val="none" w:sz="0" w:space="0" w:color="auto"/>
        <w:right w:val="none" w:sz="0" w:space="0" w:color="auto"/>
      </w:divBdr>
    </w:div>
    <w:div w:id="892885533">
      <w:bodyDiv w:val="1"/>
      <w:marLeft w:val="0"/>
      <w:marRight w:val="0"/>
      <w:marTop w:val="0"/>
      <w:marBottom w:val="0"/>
      <w:divBdr>
        <w:top w:val="none" w:sz="0" w:space="0" w:color="auto"/>
        <w:left w:val="none" w:sz="0" w:space="0" w:color="auto"/>
        <w:bottom w:val="none" w:sz="0" w:space="0" w:color="auto"/>
        <w:right w:val="none" w:sz="0" w:space="0" w:color="auto"/>
      </w:divBdr>
    </w:div>
    <w:div w:id="906763601">
      <w:bodyDiv w:val="1"/>
      <w:marLeft w:val="0"/>
      <w:marRight w:val="0"/>
      <w:marTop w:val="0"/>
      <w:marBottom w:val="0"/>
      <w:divBdr>
        <w:top w:val="none" w:sz="0" w:space="0" w:color="auto"/>
        <w:left w:val="none" w:sz="0" w:space="0" w:color="auto"/>
        <w:bottom w:val="none" w:sz="0" w:space="0" w:color="auto"/>
        <w:right w:val="none" w:sz="0" w:space="0" w:color="auto"/>
      </w:divBdr>
    </w:div>
    <w:div w:id="909968299">
      <w:bodyDiv w:val="1"/>
      <w:marLeft w:val="0"/>
      <w:marRight w:val="0"/>
      <w:marTop w:val="0"/>
      <w:marBottom w:val="0"/>
      <w:divBdr>
        <w:top w:val="none" w:sz="0" w:space="0" w:color="auto"/>
        <w:left w:val="none" w:sz="0" w:space="0" w:color="auto"/>
        <w:bottom w:val="none" w:sz="0" w:space="0" w:color="auto"/>
        <w:right w:val="none" w:sz="0" w:space="0" w:color="auto"/>
      </w:divBdr>
    </w:div>
    <w:div w:id="918517623">
      <w:bodyDiv w:val="1"/>
      <w:marLeft w:val="0"/>
      <w:marRight w:val="0"/>
      <w:marTop w:val="0"/>
      <w:marBottom w:val="0"/>
      <w:divBdr>
        <w:top w:val="none" w:sz="0" w:space="0" w:color="auto"/>
        <w:left w:val="none" w:sz="0" w:space="0" w:color="auto"/>
        <w:bottom w:val="none" w:sz="0" w:space="0" w:color="auto"/>
        <w:right w:val="none" w:sz="0" w:space="0" w:color="auto"/>
      </w:divBdr>
    </w:div>
    <w:div w:id="930434986">
      <w:bodyDiv w:val="1"/>
      <w:marLeft w:val="0"/>
      <w:marRight w:val="0"/>
      <w:marTop w:val="0"/>
      <w:marBottom w:val="0"/>
      <w:divBdr>
        <w:top w:val="none" w:sz="0" w:space="0" w:color="auto"/>
        <w:left w:val="none" w:sz="0" w:space="0" w:color="auto"/>
        <w:bottom w:val="none" w:sz="0" w:space="0" w:color="auto"/>
        <w:right w:val="none" w:sz="0" w:space="0" w:color="auto"/>
      </w:divBdr>
    </w:div>
    <w:div w:id="935019630">
      <w:bodyDiv w:val="1"/>
      <w:marLeft w:val="0"/>
      <w:marRight w:val="0"/>
      <w:marTop w:val="0"/>
      <w:marBottom w:val="0"/>
      <w:divBdr>
        <w:top w:val="none" w:sz="0" w:space="0" w:color="auto"/>
        <w:left w:val="none" w:sz="0" w:space="0" w:color="auto"/>
        <w:bottom w:val="none" w:sz="0" w:space="0" w:color="auto"/>
        <w:right w:val="none" w:sz="0" w:space="0" w:color="auto"/>
      </w:divBdr>
    </w:div>
    <w:div w:id="973557881">
      <w:bodyDiv w:val="1"/>
      <w:marLeft w:val="0"/>
      <w:marRight w:val="0"/>
      <w:marTop w:val="0"/>
      <w:marBottom w:val="0"/>
      <w:divBdr>
        <w:top w:val="none" w:sz="0" w:space="0" w:color="auto"/>
        <w:left w:val="none" w:sz="0" w:space="0" w:color="auto"/>
        <w:bottom w:val="none" w:sz="0" w:space="0" w:color="auto"/>
        <w:right w:val="none" w:sz="0" w:space="0" w:color="auto"/>
      </w:divBdr>
    </w:div>
    <w:div w:id="996375588">
      <w:bodyDiv w:val="1"/>
      <w:marLeft w:val="0"/>
      <w:marRight w:val="0"/>
      <w:marTop w:val="0"/>
      <w:marBottom w:val="0"/>
      <w:divBdr>
        <w:top w:val="none" w:sz="0" w:space="0" w:color="auto"/>
        <w:left w:val="none" w:sz="0" w:space="0" w:color="auto"/>
        <w:bottom w:val="none" w:sz="0" w:space="0" w:color="auto"/>
        <w:right w:val="none" w:sz="0" w:space="0" w:color="auto"/>
      </w:divBdr>
      <w:divsChild>
        <w:div w:id="757677205">
          <w:marLeft w:val="0"/>
          <w:marRight w:val="0"/>
          <w:marTop w:val="0"/>
          <w:marBottom w:val="0"/>
          <w:divBdr>
            <w:top w:val="none" w:sz="0" w:space="0" w:color="auto"/>
            <w:left w:val="none" w:sz="0" w:space="0" w:color="auto"/>
            <w:bottom w:val="none" w:sz="0" w:space="0" w:color="auto"/>
            <w:right w:val="none" w:sz="0" w:space="0" w:color="auto"/>
          </w:divBdr>
        </w:div>
        <w:div w:id="845092069">
          <w:marLeft w:val="0"/>
          <w:marRight w:val="0"/>
          <w:marTop w:val="0"/>
          <w:marBottom w:val="0"/>
          <w:divBdr>
            <w:top w:val="none" w:sz="0" w:space="0" w:color="auto"/>
            <w:left w:val="none" w:sz="0" w:space="0" w:color="auto"/>
            <w:bottom w:val="none" w:sz="0" w:space="0" w:color="auto"/>
            <w:right w:val="none" w:sz="0" w:space="0" w:color="auto"/>
          </w:divBdr>
        </w:div>
        <w:div w:id="318729732">
          <w:marLeft w:val="0"/>
          <w:marRight w:val="0"/>
          <w:marTop w:val="0"/>
          <w:marBottom w:val="0"/>
          <w:divBdr>
            <w:top w:val="none" w:sz="0" w:space="0" w:color="auto"/>
            <w:left w:val="none" w:sz="0" w:space="0" w:color="auto"/>
            <w:bottom w:val="none" w:sz="0" w:space="0" w:color="auto"/>
            <w:right w:val="none" w:sz="0" w:space="0" w:color="auto"/>
          </w:divBdr>
        </w:div>
      </w:divsChild>
    </w:div>
    <w:div w:id="1007755116">
      <w:bodyDiv w:val="1"/>
      <w:marLeft w:val="0"/>
      <w:marRight w:val="0"/>
      <w:marTop w:val="0"/>
      <w:marBottom w:val="0"/>
      <w:divBdr>
        <w:top w:val="none" w:sz="0" w:space="0" w:color="auto"/>
        <w:left w:val="none" w:sz="0" w:space="0" w:color="auto"/>
        <w:bottom w:val="none" w:sz="0" w:space="0" w:color="auto"/>
        <w:right w:val="none" w:sz="0" w:space="0" w:color="auto"/>
      </w:divBdr>
      <w:divsChild>
        <w:div w:id="1260601210">
          <w:marLeft w:val="0"/>
          <w:marRight w:val="0"/>
          <w:marTop w:val="0"/>
          <w:marBottom w:val="0"/>
          <w:divBdr>
            <w:top w:val="none" w:sz="0" w:space="0" w:color="auto"/>
            <w:left w:val="none" w:sz="0" w:space="0" w:color="auto"/>
            <w:bottom w:val="none" w:sz="0" w:space="0" w:color="auto"/>
            <w:right w:val="none" w:sz="0" w:space="0" w:color="auto"/>
          </w:divBdr>
        </w:div>
        <w:div w:id="1039546751">
          <w:marLeft w:val="0"/>
          <w:marRight w:val="0"/>
          <w:marTop w:val="0"/>
          <w:marBottom w:val="0"/>
          <w:divBdr>
            <w:top w:val="none" w:sz="0" w:space="0" w:color="auto"/>
            <w:left w:val="none" w:sz="0" w:space="0" w:color="auto"/>
            <w:bottom w:val="none" w:sz="0" w:space="0" w:color="auto"/>
            <w:right w:val="none" w:sz="0" w:space="0" w:color="auto"/>
          </w:divBdr>
        </w:div>
        <w:div w:id="1140004202">
          <w:marLeft w:val="0"/>
          <w:marRight w:val="0"/>
          <w:marTop w:val="0"/>
          <w:marBottom w:val="0"/>
          <w:divBdr>
            <w:top w:val="none" w:sz="0" w:space="0" w:color="auto"/>
            <w:left w:val="none" w:sz="0" w:space="0" w:color="auto"/>
            <w:bottom w:val="none" w:sz="0" w:space="0" w:color="auto"/>
            <w:right w:val="none" w:sz="0" w:space="0" w:color="auto"/>
          </w:divBdr>
        </w:div>
        <w:div w:id="545678832">
          <w:marLeft w:val="0"/>
          <w:marRight w:val="0"/>
          <w:marTop w:val="0"/>
          <w:marBottom w:val="0"/>
          <w:divBdr>
            <w:top w:val="none" w:sz="0" w:space="0" w:color="auto"/>
            <w:left w:val="none" w:sz="0" w:space="0" w:color="auto"/>
            <w:bottom w:val="none" w:sz="0" w:space="0" w:color="auto"/>
            <w:right w:val="none" w:sz="0" w:space="0" w:color="auto"/>
          </w:divBdr>
        </w:div>
      </w:divsChild>
    </w:div>
    <w:div w:id="1017922969">
      <w:bodyDiv w:val="1"/>
      <w:marLeft w:val="0"/>
      <w:marRight w:val="0"/>
      <w:marTop w:val="0"/>
      <w:marBottom w:val="0"/>
      <w:divBdr>
        <w:top w:val="none" w:sz="0" w:space="0" w:color="auto"/>
        <w:left w:val="none" w:sz="0" w:space="0" w:color="auto"/>
        <w:bottom w:val="none" w:sz="0" w:space="0" w:color="auto"/>
        <w:right w:val="none" w:sz="0" w:space="0" w:color="auto"/>
      </w:divBdr>
    </w:div>
    <w:div w:id="1062414094">
      <w:bodyDiv w:val="1"/>
      <w:marLeft w:val="0"/>
      <w:marRight w:val="0"/>
      <w:marTop w:val="0"/>
      <w:marBottom w:val="0"/>
      <w:divBdr>
        <w:top w:val="none" w:sz="0" w:space="0" w:color="auto"/>
        <w:left w:val="none" w:sz="0" w:space="0" w:color="auto"/>
        <w:bottom w:val="none" w:sz="0" w:space="0" w:color="auto"/>
        <w:right w:val="none" w:sz="0" w:space="0" w:color="auto"/>
      </w:divBdr>
    </w:div>
    <w:div w:id="1097679321">
      <w:bodyDiv w:val="1"/>
      <w:marLeft w:val="0"/>
      <w:marRight w:val="0"/>
      <w:marTop w:val="0"/>
      <w:marBottom w:val="0"/>
      <w:divBdr>
        <w:top w:val="none" w:sz="0" w:space="0" w:color="auto"/>
        <w:left w:val="none" w:sz="0" w:space="0" w:color="auto"/>
        <w:bottom w:val="none" w:sz="0" w:space="0" w:color="auto"/>
        <w:right w:val="none" w:sz="0" w:space="0" w:color="auto"/>
      </w:divBdr>
    </w:div>
    <w:div w:id="1158955260">
      <w:bodyDiv w:val="1"/>
      <w:marLeft w:val="0"/>
      <w:marRight w:val="0"/>
      <w:marTop w:val="0"/>
      <w:marBottom w:val="0"/>
      <w:divBdr>
        <w:top w:val="none" w:sz="0" w:space="0" w:color="auto"/>
        <w:left w:val="none" w:sz="0" w:space="0" w:color="auto"/>
        <w:bottom w:val="none" w:sz="0" w:space="0" w:color="auto"/>
        <w:right w:val="none" w:sz="0" w:space="0" w:color="auto"/>
      </w:divBdr>
    </w:div>
    <w:div w:id="1168129633">
      <w:bodyDiv w:val="1"/>
      <w:marLeft w:val="0"/>
      <w:marRight w:val="0"/>
      <w:marTop w:val="0"/>
      <w:marBottom w:val="0"/>
      <w:divBdr>
        <w:top w:val="none" w:sz="0" w:space="0" w:color="auto"/>
        <w:left w:val="none" w:sz="0" w:space="0" w:color="auto"/>
        <w:bottom w:val="none" w:sz="0" w:space="0" w:color="auto"/>
        <w:right w:val="none" w:sz="0" w:space="0" w:color="auto"/>
      </w:divBdr>
    </w:div>
    <w:div w:id="1207064102">
      <w:bodyDiv w:val="1"/>
      <w:marLeft w:val="0"/>
      <w:marRight w:val="0"/>
      <w:marTop w:val="0"/>
      <w:marBottom w:val="0"/>
      <w:divBdr>
        <w:top w:val="none" w:sz="0" w:space="0" w:color="auto"/>
        <w:left w:val="none" w:sz="0" w:space="0" w:color="auto"/>
        <w:bottom w:val="none" w:sz="0" w:space="0" w:color="auto"/>
        <w:right w:val="none" w:sz="0" w:space="0" w:color="auto"/>
      </w:divBdr>
    </w:div>
    <w:div w:id="1219433261">
      <w:bodyDiv w:val="1"/>
      <w:marLeft w:val="0"/>
      <w:marRight w:val="0"/>
      <w:marTop w:val="0"/>
      <w:marBottom w:val="0"/>
      <w:divBdr>
        <w:top w:val="none" w:sz="0" w:space="0" w:color="auto"/>
        <w:left w:val="none" w:sz="0" w:space="0" w:color="auto"/>
        <w:bottom w:val="none" w:sz="0" w:space="0" w:color="auto"/>
        <w:right w:val="none" w:sz="0" w:space="0" w:color="auto"/>
      </w:divBdr>
    </w:div>
    <w:div w:id="1236670577">
      <w:bodyDiv w:val="1"/>
      <w:marLeft w:val="0"/>
      <w:marRight w:val="0"/>
      <w:marTop w:val="0"/>
      <w:marBottom w:val="0"/>
      <w:divBdr>
        <w:top w:val="none" w:sz="0" w:space="0" w:color="auto"/>
        <w:left w:val="none" w:sz="0" w:space="0" w:color="auto"/>
        <w:bottom w:val="none" w:sz="0" w:space="0" w:color="auto"/>
        <w:right w:val="none" w:sz="0" w:space="0" w:color="auto"/>
      </w:divBdr>
    </w:div>
    <w:div w:id="1238436681">
      <w:bodyDiv w:val="1"/>
      <w:marLeft w:val="0"/>
      <w:marRight w:val="0"/>
      <w:marTop w:val="0"/>
      <w:marBottom w:val="0"/>
      <w:divBdr>
        <w:top w:val="none" w:sz="0" w:space="0" w:color="auto"/>
        <w:left w:val="none" w:sz="0" w:space="0" w:color="auto"/>
        <w:bottom w:val="none" w:sz="0" w:space="0" w:color="auto"/>
        <w:right w:val="none" w:sz="0" w:space="0" w:color="auto"/>
      </w:divBdr>
    </w:div>
    <w:div w:id="1261912391">
      <w:bodyDiv w:val="1"/>
      <w:marLeft w:val="0"/>
      <w:marRight w:val="0"/>
      <w:marTop w:val="0"/>
      <w:marBottom w:val="0"/>
      <w:divBdr>
        <w:top w:val="none" w:sz="0" w:space="0" w:color="auto"/>
        <w:left w:val="none" w:sz="0" w:space="0" w:color="auto"/>
        <w:bottom w:val="none" w:sz="0" w:space="0" w:color="auto"/>
        <w:right w:val="none" w:sz="0" w:space="0" w:color="auto"/>
      </w:divBdr>
      <w:divsChild>
        <w:div w:id="1533153058">
          <w:marLeft w:val="0"/>
          <w:marRight w:val="0"/>
          <w:marTop w:val="0"/>
          <w:marBottom w:val="0"/>
          <w:divBdr>
            <w:top w:val="none" w:sz="0" w:space="0" w:color="auto"/>
            <w:left w:val="none" w:sz="0" w:space="0" w:color="auto"/>
            <w:bottom w:val="none" w:sz="0" w:space="0" w:color="auto"/>
            <w:right w:val="none" w:sz="0" w:space="0" w:color="auto"/>
          </w:divBdr>
        </w:div>
        <w:div w:id="231550416">
          <w:marLeft w:val="0"/>
          <w:marRight w:val="0"/>
          <w:marTop w:val="0"/>
          <w:marBottom w:val="0"/>
          <w:divBdr>
            <w:top w:val="none" w:sz="0" w:space="0" w:color="auto"/>
            <w:left w:val="none" w:sz="0" w:space="0" w:color="auto"/>
            <w:bottom w:val="none" w:sz="0" w:space="0" w:color="auto"/>
            <w:right w:val="none" w:sz="0" w:space="0" w:color="auto"/>
          </w:divBdr>
        </w:div>
        <w:div w:id="407266325">
          <w:marLeft w:val="0"/>
          <w:marRight w:val="0"/>
          <w:marTop w:val="0"/>
          <w:marBottom w:val="0"/>
          <w:divBdr>
            <w:top w:val="none" w:sz="0" w:space="0" w:color="auto"/>
            <w:left w:val="none" w:sz="0" w:space="0" w:color="auto"/>
            <w:bottom w:val="none" w:sz="0" w:space="0" w:color="auto"/>
            <w:right w:val="none" w:sz="0" w:space="0" w:color="auto"/>
          </w:divBdr>
        </w:div>
        <w:div w:id="347682707">
          <w:marLeft w:val="0"/>
          <w:marRight w:val="0"/>
          <w:marTop w:val="0"/>
          <w:marBottom w:val="0"/>
          <w:divBdr>
            <w:top w:val="none" w:sz="0" w:space="0" w:color="auto"/>
            <w:left w:val="none" w:sz="0" w:space="0" w:color="auto"/>
            <w:bottom w:val="none" w:sz="0" w:space="0" w:color="auto"/>
            <w:right w:val="none" w:sz="0" w:space="0" w:color="auto"/>
          </w:divBdr>
        </w:div>
        <w:div w:id="553934219">
          <w:marLeft w:val="0"/>
          <w:marRight w:val="0"/>
          <w:marTop w:val="0"/>
          <w:marBottom w:val="0"/>
          <w:divBdr>
            <w:top w:val="none" w:sz="0" w:space="0" w:color="auto"/>
            <w:left w:val="none" w:sz="0" w:space="0" w:color="auto"/>
            <w:bottom w:val="none" w:sz="0" w:space="0" w:color="auto"/>
            <w:right w:val="none" w:sz="0" w:space="0" w:color="auto"/>
          </w:divBdr>
        </w:div>
        <w:div w:id="1044408237">
          <w:marLeft w:val="0"/>
          <w:marRight w:val="0"/>
          <w:marTop w:val="0"/>
          <w:marBottom w:val="0"/>
          <w:divBdr>
            <w:top w:val="none" w:sz="0" w:space="0" w:color="auto"/>
            <w:left w:val="none" w:sz="0" w:space="0" w:color="auto"/>
            <w:bottom w:val="none" w:sz="0" w:space="0" w:color="auto"/>
            <w:right w:val="none" w:sz="0" w:space="0" w:color="auto"/>
          </w:divBdr>
        </w:div>
        <w:div w:id="1865363242">
          <w:marLeft w:val="0"/>
          <w:marRight w:val="0"/>
          <w:marTop w:val="0"/>
          <w:marBottom w:val="0"/>
          <w:divBdr>
            <w:top w:val="none" w:sz="0" w:space="0" w:color="auto"/>
            <w:left w:val="none" w:sz="0" w:space="0" w:color="auto"/>
            <w:bottom w:val="none" w:sz="0" w:space="0" w:color="auto"/>
            <w:right w:val="none" w:sz="0" w:space="0" w:color="auto"/>
          </w:divBdr>
        </w:div>
        <w:div w:id="1860266961">
          <w:marLeft w:val="0"/>
          <w:marRight w:val="0"/>
          <w:marTop w:val="0"/>
          <w:marBottom w:val="0"/>
          <w:divBdr>
            <w:top w:val="none" w:sz="0" w:space="0" w:color="auto"/>
            <w:left w:val="none" w:sz="0" w:space="0" w:color="auto"/>
            <w:bottom w:val="none" w:sz="0" w:space="0" w:color="auto"/>
            <w:right w:val="none" w:sz="0" w:space="0" w:color="auto"/>
          </w:divBdr>
        </w:div>
        <w:div w:id="1399815526">
          <w:marLeft w:val="0"/>
          <w:marRight w:val="0"/>
          <w:marTop w:val="0"/>
          <w:marBottom w:val="0"/>
          <w:divBdr>
            <w:top w:val="none" w:sz="0" w:space="0" w:color="auto"/>
            <w:left w:val="none" w:sz="0" w:space="0" w:color="auto"/>
            <w:bottom w:val="none" w:sz="0" w:space="0" w:color="auto"/>
            <w:right w:val="none" w:sz="0" w:space="0" w:color="auto"/>
          </w:divBdr>
        </w:div>
        <w:div w:id="1333677497">
          <w:marLeft w:val="0"/>
          <w:marRight w:val="0"/>
          <w:marTop w:val="0"/>
          <w:marBottom w:val="0"/>
          <w:divBdr>
            <w:top w:val="none" w:sz="0" w:space="0" w:color="auto"/>
            <w:left w:val="none" w:sz="0" w:space="0" w:color="auto"/>
            <w:bottom w:val="none" w:sz="0" w:space="0" w:color="auto"/>
            <w:right w:val="none" w:sz="0" w:space="0" w:color="auto"/>
          </w:divBdr>
        </w:div>
        <w:div w:id="1495754565">
          <w:marLeft w:val="0"/>
          <w:marRight w:val="0"/>
          <w:marTop w:val="0"/>
          <w:marBottom w:val="0"/>
          <w:divBdr>
            <w:top w:val="none" w:sz="0" w:space="0" w:color="auto"/>
            <w:left w:val="none" w:sz="0" w:space="0" w:color="auto"/>
            <w:bottom w:val="none" w:sz="0" w:space="0" w:color="auto"/>
            <w:right w:val="none" w:sz="0" w:space="0" w:color="auto"/>
          </w:divBdr>
        </w:div>
        <w:div w:id="2003047751">
          <w:marLeft w:val="0"/>
          <w:marRight w:val="0"/>
          <w:marTop w:val="0"/>
          <w:marBottom w:val="0"/>
          <w:divBdr>
            <w:top w:val="none" w:sz="0" w:space="0" w:color="auto"/>
            <w:left w:val="none" w:sz="0" w:space="0" w:color="auto"/>
            <w:bottom w:val="none" w:sz="0" w:space="0" w:color="auto"/>
            <w:right w:val="none" w:sz="0" w:space="0" w:color="auto"/>
          </w:divBdr>
        </w:div>
        <w:div w:id="1243415405">
          <w:marLeft w:val="0"/>
          <w:marRight w:val="0"/>
          <w:marTop w:val="0"/>
          <w:marBottom w:val="0"/>
          <w:divBdr>
            <w:top w:val="none" w:sz="0" w:space="0" w:color="auto"/>
            <w:left w:val="none" w:sz="0" w:space="0" w:color="auto"/>
            <w:bottom w:val="none" w:sz="0" w:space="0" w:color="auto"/>
            <w:right w:val="none" w:sz="0" w:space="0" w:color="auto"/>
          </w:divBdr>
        </w:div>
        <w:div w:id="2122874767">
          <w:marLeft w:val="0"/>
          <w:marRight w:val="0"/>
          <w:marTop w:val="0"/>
          <w:marBottom w:val="0"/>
          <w:divBdr>
            <w:top w:val="none" w:sz="0" w:space="0" w:color="auto"/>
            <w:left w:val="none" w:sz="0" w:space="0" w:color="auto"/>
            <w:bottom w:val="none" w:sz="0" w:space="0" w:color="auto"/>
            <w:right w:val="none" w:sz="0" w:space="0" w:color="auto"/>
          </w:divBdr>
        </w:div>
        <w:div w:id="1115834405">
          <w:marLeft w:val="0"/>
          <w:marRight w:val="0"/>
          <w:marTop w:val="0"/>
          <w:marBottom w:val="0"/>
          <w:divBdr>
            <w:top w:val="none" w:sz="0" w:space="0" w:color="auto"/>
            <w:left w:val="none" w:sz="0" w:space="0" w:color="auto"/>
            <w:bottom w:val="none" w:sz="0" w:space="0" w:color="auto"/>
            <w:right w:val="none" w:sz="0" w:space="0" w:color="auto"/>
          </w:divBdr>
        </w:div>
      </w:divsChild>
    </w:div>
    <w:div w:id="1276643953">
      <w:bodyDiv w:val="1"/>
      <w:marLeft w:val="0"/>
      <w:marRight w:val="0"/>
      <w:marTop w:val="0"/>
      <w:marBottom w:val="0"/>
      <w:divBdr>
        <w:top w:val="none" w:sz="0" w:space="0" w:color="auto"/>
        <w:left w:val="none" w:sz="0" w:space="0" w:color="auto"/>
        <w:bottom w:val="none" w:sz="0" w:space="0" w:color="auto"/>
        <w:right w:val="none" w:sz="0" w:space="0" w:color="auto"/>
      </w:divBdr>
      <w:divsChild>
        <w:div w:id="1366247558">
          <w:marLeft w:val="0"/>
          <w:marRight w:val="0"/>
          <w:marTop w:val="0"/>
          <w:marBottom w:val="0"/>
          <w:divBdr>
            <w:top w:val="single" w:sz="6" w:space="6" w:color="D3D3D3"/>
            <w:left w:val="single" w:sz="6" w:space="12" w:color="D3D3D3"/>
            <w:bottom w:val="single" w:sz="6" w:space="6" w:color="D3D3D3"/>
            <w:right w:val="single" w:sz="6" w:space="0" w:color="D3D3D3"/>
          </w:divBdr>
          <w:divsChild>
            <w:div w:id="1469322166">
              <w:marLeft w:val="0"/>
              <w:marRight w:val="0"/>
              <w:marTop w:val="0"/>
              <w:marBottom w:val="0"/>
              <w:divBdr>
                <w:top w:val="none" w:sz="0" w:space="0" w:color="auto"/>
                <w:left w:val="none" w:sz="0" w:space="0" w:color="auto"/>
                <w:bottom w:val="none" w:sz="0" w:space="0" w:color="auto"/>
                <w:right w:val="none" w:sz="0" w:space="0" w:color="auto"/>
              </w:divBdr>
            </w:div>
            <w:div w:id="873692391">
              <w:marLeft w:val="0"/>
              <w:marRight w:val="0"/>
              <w:marTop w:val="0"/>
              <w:marBottom w:val="0"/>
              <w:divBdr>
                <w:top w:val="none" w:sz="0" w:space="0" w:color="auto"/>
                <w:left w:val="none" w:sz="0" w:space="0" w:color="auto"/>
                <w:bottom w:val="none" w:sz="0" w:space="0" w:color="auto"/>
                <w:right w:val="none" w:sz="0" w:space="0" w:color="auto"/>
              </w:divBdr>
            </w:div>
            <w:div w:id="1459761718">
              <w:marLeft w:val="0"/>
              <w:marRight w:val="0"/>
              <w:marTop w:val="0"/>
              <w:marBottom w:val="0"/>
              <w:divBdr>
                <w:top w:val="none" w:sz="0" w:space="0" w:color="auto"/>
                <w:left w:val="none" w:sz="0" w:space="0" w:color="auto"/>
                <w:bottom w:val="none" w:sz="0" w:space="0" w:color="auto"/>
                <w:right w:val="none" w:sz="0" w:space="0" w:color="auto"/>
              </w:divBdr>
            </w:div>
            <w:div w:id="1286154745">
              <w:marLeft w:val="0"/>
              <w:marRight w:val="0"/>
              <w:marTop w:val="0"/>
              <w:marBottom w:val="0"/>
              <w:divBdr>
                <w:top w:val="none" w:sz="0" w:space="0" w:color="auto"/>
                <w:left w:val="none" w:sz="0" w:space="0" w:color="auto"/>
                <w:bottom w:val="none" w:sz="0" w:space="0" w:color="auto"/>
                <w:right w:val="none" w:sz="0" w:space="0" w:color="auto"/>
              </w:divBdr>
            </w:div>
            <w:div w:id="1478255226">
              <w:marLeft w:val="0"/>
              <w:marRight w:val="0"/>
              <w:marTop w:val="0"/>
              <w:marBottom w:val="0"/>
              <w:divBdr>
                <w:top w:val="none" w:sz="0" w:space="0" w:color="auto"/>
                <w:left w:val="none" w:sz="0" w:space="0" w:color="auto"/>
                <w:bottom w:val="none" w:sz="0" w:space="0" w:color="auto"/>
                <w:right w:val="none" w:sz="0" w:space="0" w:color="auto"/>
              </w:divBdr>
            </w:div>
            <w:div w:id="42676058">
              <w:marLeft w:val="0"/>
              <w:marRight w:val="0"/>
              <w:marTop w:val="0"/>
              <w:marBottom w:val="0"/>
              <w:divBdr>
                <w:top w:val="none" w:sz="0" w:space="0" w:color="auto"/>
                <w:left w:val="none" w:sz="0" w:space="0" w:color="auto"/>
                <w:bottom w:val="none" w:sz="0" w:space="0" w:color="auto"/>
                <w:right w:val="none" w:sz="0" w:space="0" w:color="auto"/>
              </w:divBdr>
            </w:div>
            <w:div w:id="401106363">
              <w:marLeft w:val="0"/>
              <w:marRight w:val="0"/>
              <w:marTop w:val="0"/>
              <w:marBottom w:val="0"/>
              <w:divBdr>
                <w:top w:val="none" w:sz="0" w:space="0" w:color="auto"/>
                <w:left w:val="none" w:sz="0" w:space="0" w:color="auto"/>
                <w:bottom w:val="none" w:sz="0" w:space="0" w:color="auto"/>
                <w:right w:val="none" w:sz="0" w:space="0" w:color="auto"/>
              </w:divBdr>
            </w:div>
            <w:div w:id="1601061695">
              <w:marLeft w:val="0"/>
              <w:marRight w:val="0"/>
              <w:marTop w:val="0"/>
              <w:marBottom w:val="0"/>
              <w:divBdr>
                <w:top w:val="none" w:sz="0" w:space="0" w:color="auto"/>
                <w:left w:val="none" w:sz="0" w:space="0" w:color="auto"/>
                <w:bottom w:val="none" w:sz="0" w:space="0" w:color="auto"/>
                <w:right w:val="none" w:sz="0" w:space="0" w:color="auto"/>
              </w:divBdr>
            </w:div>
            <w:div w:id="1583829123">
              <w:marLeft w:val="0"/>
              <w:marRight w:val="0"/>
              <w:marTop w:val="0"/>
              <w:marBottom w:val="0"/>
              <w:divBdr>
                <w:top w:val="none" w:sz="0" w:space="0" w:color="auto"/>
                <w:left w:val="none" w:sz="0" w:space="0" w:color="auto"/>
                <w:bottom w:val="none" w:sz="0" w:space="0" w:color="auto"/>
                <w:right w:val="none" w:sz="0" w:space="0" w:color="auto"/>
              </w:divBdr>
            </w:div>
            <w:div w:id="1158228816">
              <w:marLeft w:val="0"/>
              <w:marRight w:val="0"/>
              <w:marTop w:val="0"/>
              <w:marBottom w:val="0"/>
              <w:divBdr>
                <w:top w:val="none" w:sz="0" w:space="0" w:color="auto"/>
                <w:left w:val="none" w:sz="0" w:space="0" w:color="auto"/>
                <w:bottom w:val="none" w:sz="0" w:space="0" w:color="auto"/>
                <w:right w:val="none" w:sz="0" w:space="0" w:color="auto"/>
              </w:divBdr>
            </w:div>
            <w:div w:id="870844161">
              <w:marLeft w:val="0"/>
              <w:marRight w:val="0"/>
              <w:marTop w:val="0"/>
              <w:marBottom w:val="0"/>
              <w:divBdr>
                <w:top w:val="none" w:sz="0" w:space="0" w:color="auto"/>
                <w:left w:val="none" w:sz="0" w:space="0" w:color="auto"/>
                <w:bottom w:val="none" w:sz="0" w:space="0" w:color="auto"/>
                <w:right w:val="none" w:sz="0" w:space="0" w:color="auto"/>
              </w:divBdr>
            </w:div>
            <w:div w:id="918446480">
              <w:marLeft w:val="0"/>
              <w:marRight w:val="0"/>
              <w:marTop w:val="0"/>
              <w:marBottom w:val="0"/>
              <w:divBdr>
                <w:top w:val="none" w:sz="0" w:space="0" w:color="auto"/>
                <w:left w:val="none" w:sz="0" w:space="0" w:color="auto"/>
                <w:bottom w:val="none" w:sz="0" w:space="0" w:color="auto"/>
                <w:right w:val="none" w:sz="0" w:space="0" w:color="auto"/>
              </w:divBdr>
            </w:div>
            <w:div w:id="2009944959">
              <w:marLeft w:val="0"/>
              <w:marRight w:val="0"/>
              <w:marTop w:val="0"/>
              <w:marBottom w:val="0"/>
              <w:divBdr>
                <w:top w:val="none" w:sz="0" w:space="0" w:color="auto"/>
                <w:left w:val="none" w:sz="0" w:space="0" w:color="auto"/>
                <w:bottom w:val="none" w:sz="0" w:space="0" w:color="auto"/>
                <w:right w:val="none" w:sz="0" w:space="0" w:color="auto"/>
              </w:divBdr>
            </w:div>
            <w:div w:id="1595626975">
              <w:marLeft w:val="0"/>
              <w:marRight w:val="0"/>
              <w:marTop w:val="0"/>
              <w:marBottom w:val="0"/>
              <w:divBdr>
                <w:top w:val="none" w:sz="0" w:space="0" w:color="auto"/>
                <w:left w:val="none" w:sz="0" w:space="0" w:color="auto"/>
                <w:bottom w:val="none" w:sz="0" w:space="0" w:color="auto"/>
                <w:right w:val="none" w:sz="0" w:space="0" w:color="auto"/>
              </w:divBdr>
            </w:div>
            <w:div w:id="2004353044">
              <w:marLeft w:val="0"/>
              <w:marRight w:val="0"/>
              <w:marTop w:val="0"/>
              <w:marBottom w:val="0"/>
              <w:divBdr>
                <w:top w:val="none" w:sz="0" w:space="0" w:color="auto"/>
                <w:left w:val="none" w:sz="0" w:space="0" w:color="auto"/>
                <w:bottom w:val="none" w:sz="0" w:space="0" w:color="auto"/>
                <w:right w:val="none" w:sz="0" w:space="0" w:color="auto"/>
              </w:divBdr>
            </w:div>
            <w:div w:id="179896607">
              <w:marLeft w:val="0"/>
              <w:marRight w:val="0"/>
              <w:marTop w:val="0"/>
              <w:marBottom w:val="0"/>
              <w:divBdr>
                <w:top w:val="none" w:sz="0" w:space="0" w:color="auto"/>
                <w:left w:val="none" w:sz="0" w:space="0" w:color="auto"/>
                <w:bottom w:val="none" w:sz="0" w:space="0" w:color="auto"/>
                <w:right w:val="none" w:sz="0" w:space="0" w:color="auto"/>
              </w:divBdr>
            </w:div>
            <w:div w:id="39671917">
              <w:marLeft w:val="0"/>
              <w:marRight w:val="0"/>
              <w:marTop w:val="0"/>
              <w:marBottom w:val="0"/>
              <w:divBdr>
                <w:top w:val="none" w:sz="0" w:space="0" w:color="auto"/>
                <w:left w:val="none" w:sz="0" w:space="0" w:color="auto"/>
                <w:bottom w:val="none" w:sz="0" w:space="0" w:color="auto"/>
                <w:right w:val="none" w:sz="0" w:space="0" w:color="auto"/>
              </w:divBdr>
            </w:div>
            <w:div w:id="1814829386">
              <w:marLeft w:val="0"/>
              <w:marRight w:val="0"/>
              <w:marTop w:val="0"/>
              <w:marBottom w:val="0"/>
              <w:divBdr>
                <w:top w:val="none" w:sz="0" w:space="0" w:color="auto"/>
                <w:left w:val="none" w:sz="0" w:space="0" w:color="auto"/>
                <w:bottom w:val="none" w:sz="0" w:space="0" w:color="auto"/>
                <w:right w:val="none" w:sz="0" w:space="0" w:color="auto"/>
              </w:divBdr>
            </w:div>
            <w:div w:id="743142588">
              <w:marLeft w:val="0"/>
              <w:marRight w:val="0"/>
              <w:marTop w:val="0"/>
              <w:marBottom w:val="0"/>
              <w:divBdr>
                <w:top w:val="none" w:sz="0" w:space="0" w:color="auto"/>
                <w:left w:val="none" w:sz="0" w:space="0" w:color="auto"/>
                <w:bottom w:val="none" w:sz="0" w:space="0" w:color="auto"/>
                <w:right w:val="none" w:sz="0" w:space="0" w:color="auto"/>
              </w:divBdr>
            </w:div>
            <w:div w:id="2085032016">
              <w:marLeft w:val="0"/>
              <w:marRight w:val="0"/>
              <w:marTop w:val="0"/>
              <w:marBottom w:val="0"/>
              <w:divBdr>
                <w:top w:val="none" w:sz="0" w:space="0" w:color="auto"/>
                <w:left w:val="none" w:sz="0" w:space="0" w:color="auto"/>
                <w:bottom w:val="none" w:sz="0" w:space="0" w:color="auto"/>
                <w:right w:val="none" w:sz="0" w:space="0" w:color="auto"/>
              </w:divBdr>
            </w:div>
            <w:div w:id="1601255760">
              <w:marLeft w:val="0"/>
              <w:marRight w:val="0"/>
              <w:marTop w:val="0"/>
              <w:marBottom w:val="0"/>
              <w:divBdr>
                <w:top w:val="none" w:sz="0" w:space="0" w:color="auto"/>
                <w:left w:val="none" w:sz="0" w:space="0" w:color="auto"/>
                <w:bottom w:val="none" w:sz="0" w:space="0" w:color="auto"/>
                <w:right w:val="none" w:sz="0" w:space="0" w:color="auto"/>
              </w:divBdr>
            </w:div>
            <w:div w:id="1347365178">
              <w:marLeft w:val="0"/>
              <w:marRight w:val="0"/>
              <w:marTop w:val="0"/>
              <w:marBottom w:val="0"/>
              <w:divBdr>
                <w:top w:val="none" w:sz="0" w:space="0" w:color="auto"/>
                <w:left w:val="none" w:sz="0" w:space="0" w:color="auto"/>
                <w:bottom w:val="none" w:sz="0" w:space="0" w:color="auto"/>
                <w:right w:val="none" w:sz="0" w:space="0" w:color="auto"/>
              </w:divBdr>
            </w:div>
            <w:div w:id="484707902">
              <w:marLeft w:val="0"/>
              <w:marRight w:val="0"/>
              <w:marTop w:val="0"/>
              <w:marBottom w:val="0"/>
              <w:divBdr>
                <w:top w:val="none" w:sz="0" w:space="0" w:color="auto"/>
                <w:left w:val="none" w:sz="0" w:space="0" w:color="auto"/>
                <w:bottom w:val="none" w:sz="0" w:space="0" w:color="auto"/>
                <w:right w:val="none" w:sz="0" w:space="0" w:color="auto"/>
              </w:divBdr>
            </w:div>
            <w:div w:id="1762094586">
              <w:marLeft w:val="0"/>
              <w:marRight w:val="0"/>
              <w:marTop w:val="0"/>
              <w:marBottom w:val="0"/>
              <w:divBdr>
                <w:top w:val="none" w:sz="0" w:space="0" w:color="auto"/>
                <w:left w:val="none" w:sz="0" w:space="0" w:color="auto"/>
                <w:bottom w:val="none" w:sz="0" w:space="0" w:color="auto"/>
                <w:right w:val="none" w:sz="0" w:space="0" w:color="auto"/>
              </w:divBdr>
            </w:div>
            <w:div w:id="807238749">
              <w:marLeft w:val="0"/>
              <w:marRight w:val="0"/>
              <w:marTop w:val="0"/>
              <w:marBottom w:val="0"/>
              <w:divBdr>
                <w:top w:val="none" w:sz="0" w:space="0" w:color="auto"/>
                <w:left w:val="none" w:sz="0" w:space="0" w:color="auto"/>
                <w:bottom w:val="none" w:sz="0" w:space="0" w:color="auto"/>
                <w:right w:val="none" w:sz="0" w:space="0" w:color="auto"/>
              </w:divBdr>
            </w:div>
            <w:div w:id="1002588946">
              <w:marLeft w:val="0"/>
              <w:marRight w:val="0"/>
              <w:marTop w:val="0"/>
              <w:marBottom w:val="0"/>
              <w:divBdr>
                <w:top w:val="none" w:sz="0" w:space="0" w:color="auto"/>
                <w:left w:val="none" w:sz="0" w:space="0" w:color="auto"/>
                <w:bottom w:val="none" w:sz="0" w:space="0" w:color="auto"/>
                <w:right w:val="none" w:sz="0" w:space="0" w:color="auto"/>
              </w:divBdr>
            </w:div>
            <w:div w:id="395324496">
              <w:marLeft w:val="0"/>
              <w:marRight w:val="0"/>
              <w:marTop w:val="0"/>
              <w:marBottom w:val="0"/>
              <w:divBdr>
                <w:top w:val="none" w:sz="0" w:space="0" w:color="auto"/>
                <w:left w:val="none" w:sz="0" w:space="0" w:color="auto"/>
                <w:bottom w:val="none" w:sz="0" w:space="0" w:color="auto"/>
                <w:right w:val="none" w:sz="0" w:space="0" w:color="auto"/>
              </w:divBdr>
            </w:div>
            <w:div w:id="2092046444">
              <w:marLeft w:val="0"/>
              <w:marRight w:val="0"/>
              <w:marTop w:val="0"/>
              <w:marBottom w:val="0"/>
              <w:divBdr>
                <w:top w:val="none" w:sz="0" w:space="0" w:color="auto"/>
                <w:left w:val="none" w:sz="0" w:space="0" w:color="auto"/>
                <w:bottom w:val="none" w:sz="0" w:space="0" w:color="auto"/>
                <w:right w:val="none" w:sz="0" w:space="0" w:color="auto"/>
              </w:divBdr>
            </w:div>
            <w:div w:id="1695837611">
              <w:marLeft w:val="0"/>
              <w:marRight w:val="0"/>
              <w:marTop w:val="0"/>
              <w:marBottom w:val="0"/>
              <w:divBdr>
                <w:top w:val="none" w:sz="0" w:space="0" w:color="auto"/>
                <w:left w:val="none" w:sz="0" w:space="0" w:color="auto"/>
                <w:bottom w:val="none" w:sz="0" w:space="0" w:color="auto"/>
                <w:right w:val="none" w:sz="0" w:space="0" w:color="auto"/>
              </w:divBdr>
            </w:div>
            <w:div w:id="1627274135">
              <w:marLeft w:val="0"/>
              <w:marRight w:val="0"/>
              <w:marTop w:val="0"/>
              <w:marBottom w:val="0"/>
              <w:divBdr>
                <w:top w:val="none" w:sz="0" w:space="0" w:color="auto"/>
                <w:left w:val="none" w:sz="0" w:space="0" w:color="auto"/>
                <w:bottom w:val="none" w:sz="0" w:space="0" w:color="auto"/>
                <w:right w:val="none" w:sz="0" w:space="0" w:color="auto"/>
              </w:divBdr>
            </w:div>
            <w:div w:id="382020823">
              <w:marLeft w:val="0"/>
              <w:marRight w:val="0"/>
              <w:marTop w:val="0"/>
              <w:marBottom w:val="0"/>
              <w:divBdr>
                <w:top w:val="none" w:sz="0" w:space="0" w:color="auto"/>
                <w:left w:val="none" w:sz="0" w:space="0" w:color="auto"/>
                <w:bottom w:val="none" w:sz="0" w:space="0" w:color="auto"/>
                <w:right w:val="none" w:sz="0" w:space="0" w:color="auto"/>
              </w:divBdr>
            </w:div>
            <w:div w:id="912131098">
              <w:marLeft w:val="0"/>
              <w:marRight w:val="0"/>
              <w:marTop w:val="0"/>
              <w:marBottom w:val="0"/>
              <w:divBdr>
                <w:top w:val="none" w:sz="0" w:space="0" w:color="auto"/>
                <w:left w:val="none" w:sz="0" w:space="0" w:color="auto"/>
                <w:bottom w:val="none" w:sz="0" w:space="0" w:color="auto"/>
                <w:right w:val="none" w:sz="0" w:space="0" w:color="auto"/>
              </w:divBdr>
            </w:div>
            <w:div w:id="1969892179">
              <w:marLeft w:val="0"/>
              <w:marRight w:val="0"/>
              <w:marTop w:val="0"/>
              <w:marBottom w:val="0"/>
              <w:divBdr>
                <w:top w:val="none" w:sz="0" w:space="0" w:color="auto"/>
                <w:left w:val="none" w:sz="0" w:space="0" w:color="auto"/>
                <w:bottom w:val="none" w:sz="0" w:space="0" w:color="auto"/>
                <w:right w:val="none" w:sz="0" w:space="0" w:color="auto"/>
              </w:divBdr>
            </w:div>
            <w:div w:id="299381283">
              <w:marLeft w:val="0"/>
              <w:marRight w:val="0"/>
              <w:marTop w:val="0"/>
              <w:marBottom w:val="0"/>
              <w:divBdr>
                <w:top w:val="none" w:sz="0" w:space="0" w:color="auto"/>
                <w:left w:val="none" w:sz="0" w:space="0" w:color="auto"/>
                <w:bottom w:val="none" w:sz="0" w:space="0" w:color="auto"/>
                <w:right w:val="none" w:sz="0" w:space="0" w:color="auto"/>
              </w:divBdr>
            </w:div>
            <w:div w:id="1822575290">
              <w:marLeft w:val="0"/>
              <w:marRight w:val="0"/>
              <w:marTop w:val="0"/>
              <w:marBottom w:val="0"/>
              <w:divBdr>
                <w:top w:val="none" w:sz="0" w:space="0" w:color="auto"/>
                <w:left w:val="none" w:sz="0" w:space="0" w:color="auto"/>
                <w:bottom w:val="none" w:sz="0" w:space="0" w:color="auto"/>
                <w:right w:val="none" w:sz="0" w:space="0" w:color="auto"/>
              </w:divBdr>
            </w:div>
            <w:div w:id="1354720840">
              <w:marLeft w:val="0"/>
              <w:marRight w:val="0"/>
              <w:marTop w:val="0"/>
              <w:marBottom w:val="0"/>
              <w:divBdr>
                <w:top w:val="none" w:sz="0" w:space="0" w:color="auto"/>
                <w:left w:val="none" w:sz="0" w:space="0" w:color="auto"/>
                <w:bottom w:val="none" w:sz="0" w:space="0" w:color="auto"/>
                <w:right w:val="none" w:sz="0" w:space="0" w:color="auto"/>
              </w:divBdr>
            </w:div>
            <w:div w:id="1859419639">
              <w:marLeft w:val="0"/>
              <w:marRight w:val="0"/>
              <w:marTop w:val="0"/>
              <w:marBottom w:val="0"/>
              <w:divBdr>
                <w:top w:val="none" w:sz="0" w:space="0" w:color="auto"/>
                <w:left w:val="none" w:sz="0" w:space="0" w:color="auto"/>
                <w:bottom w:val="none" w:sz="0" w:space="0" w:color="auto"/>
                <w:right w:val="none" w:sz="0" w:space="0" w:color="auto"/>
              </w:divBdr>
            </w:div>
            <w:div w:id="715199668">
              <w:marLeft w:val="0"/>
              <w:marRight w:val="0"/>
              <w:marTop w:val="0"/>
              <w:marBottom w:val="0"/>
              <w:divBdr>
                <w:top w:val="none" w:sz="0" w:space="0" w:color="auto"/>
                <w:left w:val="none" w:sz="0" w:space="0" w:color="auto"/>
                <w:bottom w:val="none" w:sz="0" w:space="0" w:color="auto"/>
                <w:right w:val="none" w:sz="0" w:space="0" w:color="auto"/>
              </w:divBdr>
            </w:div>
            <w:div w:id="1462380637">
              <w:marLeft w:val="0"/>
              <w:marRight w:val="0"/>
              <w:marTop w:val="0"/>
              <w:marBottom w:val="0"/>
              <w:divBdr>
                <w:top w:val="none" w:sz="0" w:space="0" w:color="auto"/>
                <w:left w:val="none" w:sz="0" w:space="0" w:color="auto"/>
                <w:bottom w:val="none" w:sz="0" w:space="0" w:color="auto"/>
                <w:right w:val="none" w:sz="0" w:space="0" w:color="auto"/>
              </w:divBdr>
            </w:div>
            <w:div w:id="2065252345">
              <w:marLeft w:val="0"/>
              <w:marRight w:val="0"/>
              <w:marTop w:val="0"/>
              <w:marBottom w:val="0"/>
              <w:divBdr>
                <w:top w:val="none" w:sz="0" w:space="0" w:color="auto"/>
                <w:left w:val="none" w:sz="0" w:space="0" w:color="auto"/>
                <w:bottom w:val="none" w:sz="0" w:space="0" w:color="auto"/>
                <w:right w:val="none" w:sz="0" w:space="0" w:color="auto"/>
              </w:divBdr>
            </w:div>
            <w:div w:id="1248929657">
              <w:marLeft w:val="0"/>
              <w:marRight w:val="0"/>
              <w:marTop w:val="0"/>
              <w:marBottom w:val="0"/>
              <w:divBdr>
                <w:top w:val="none" w:sz="0" w:space="0" w:color="auto"/>
                <w:left w:val="none" w:sz="0" w:space="0" w:color="auto"/>
                <w:bottom w:val="none" w:sz="0" w:space="0" w:color="auto"/>
                <w:right w:val="none" w:sz="0" w:space="0" w:color="auto"/>
              </w:divBdr>
            </w:div>
            <w:div w:id="1875456732">
              <w:marLeft w:val="0"/>
              <w:marRight w:val="0"/>
              <w:marTop w:val="0"/>
              <w:marBottom w:val="0"/>
              <w:divBdr>
                <w:top w:val="none" w:sz="0" w:space="0" w:color="auto"/>
                <w:left w:val="none" w:sz="0" w:space="0" w:color="auto"/>
                <w:bottom w:val="none" w:sz="0" w:space="0" w:color="auto"/>
                <w:right w:val="none" w:sz="0" w:space="0" w:color="auto"/>
              </w:divBdr>
            </w:div>
            <w:div w:id="833761331">
              <w:marLeft w:val="0"/>
              <w:marRight w:val="0"/>
              <w:marTop w:val="0"/>
              <w:marBottom w:val="0"/>
              <w:divBdr>
                <w:top w:val="none" w:sz="0" w:space="0" w:color="auto"/>
                <w:left w:val="none" w:sz="0" w:space="0" w:color="auto"/>
                <w:bottom w:val="none" w:sz="0" w:space="0" w:color="auto"/>
                <w:right w:val="none" w:sz="0" w:space="0" w:color="auto"/>
              </w:divBdr>
            </w:div>
            <w:div w:id="1007244890">
              <w:marLeft w:val="0"/>
              <w:marRight w:val="0"/>
              <w:marTop w:val="0"/>
              <w:marBottom w:val="0"/>
              <w:divBdr>
                <w:top w:val="none" w:sz="0" w:space="0" w:color="auto"/>
                <w:left w:val="none" w:sz="0" w:space="0" w:color="auto"/>
                <w:bottom w:val="none" w:sz="0" w:space="0" w:color="auto"/>
                <w:right w:val="none" w:sz="0" w:space="0" w:color="auto"/>
              </w:divBdr>
            </w:div>
            <w:div w:id="1549606946">
              <w:marLeft w:val="0"/>
              <w:marRight w:val="0"/>
              <w:marTop w:val="0"/>
              <w:marBottom w:val="0"/>
              <w:divBdr>
                <w:top w:val="none" w:sz="0" w:space="0" w:color="auto"/>
                <w:left w:val="none" w:sz="0" w:space="0" w:color="auto"/>
                <w:bottom w:val="none" w:sz="0" w:space="0" w:color="auto"/>
                <w:right w:val="none" w:sz="0" w:space="0" w:color="auto"/>
              </w:divBdr>
            </w:div>
            <w:div w:id="10252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8367">
      <w:bodyDiv w:val="1"/>
      <w:marLeft w:val="0"/>
      <w:marRight w:val="0"/>
      <w:marTop w:val="0"/>
      <w:marBottom w:val="0"/>
      <w:divBdr>
        <w:top w:val="none" w:sz="0" w:space="0" w:color="auto"/>
        <w:left w:val="none" w:sz="0" w:space="0" w:color="auto"/>
        <w:bottom w:val="none" w:sz="0" w:space="0" w:color="auto"/>
        <w:right w:val="none" w:sz="0" w:space="0" w:color="auto"/>
      </w:divBdr>
    </w:div>
    <w:div w:id="1304233309">
      <w:bodyDiv w:val="1"/>
      <w:marLeft w:val="0"/>
      <w:marRight w:val="0"/>
      <w:marTop w:val="0"/>
      <w:marBottom w:val="0"/>
      <w:divBdr>
        <w:top w:val="none" w:sz="0" w:space="0" w:color="auto"/>
        <w:left w:val="none" w:sz="0" w:space="0" w:color="auto"/>
        <w:bottom w:val="none" w:sz="0" w:space="0" w:color="auto"/>
        <w:right w:val="none" w:sz="0" w:space="0" w:color="auto"/>
      </w:divBdr>
      <w:divsChild>
        <w:div w:id="1783722214">
          <w:marLeft w:val="0"/>
          <w:marRight w:val="0"/>
          <w:marTop w:val="0"/>
          <w:marBottom w:val="0"/>
          <w:divBdr>
            <w:top w:val="single" w:sz="6" w:space="6" w:color="D3D3D3"/>
            <w:left w:val="single" w:sz="6" w:space="12" w:color="D3D3D3"/>
            <w:bottom w:val="single" w:sz="6" w:space="6" w:color="D3D3D3"/>
            <w:right w:val="single" w:sz="6" w:space="0" w:color="D3D3D3"/>
          </w:divBdr>
          <w:divsChild>
            <w:div w:id="2112815524">
              <w:marLeft w:val="0"/>
              <w:marRight w:val="0"/>
              <w:marTop w:val="0"/>
              <w:marBottom w:val="0"/>
              <w:divBdr>
                <w:top w:val="none" w:sz="0" w:space="0" w:color="auto"/>
                <w:left w:val="none" w:sz="0" w:space="0" w:color="auto"/>
                <w:bottom w:val="none" w:sz="0" w:space="0" w:color="auto"/>
                <w:right w:val="none" w:sz="0" w:space="0" w:color="auto"/>
              </w:divBdr>
            </w:div>
            <w:div w:id="141700988">
              <w:marLeft w:val="0"/>
              <w:marRight w:val="0"/>
              <w:marTop w:val="0"/>
              <w:marBottom w:val="0"/>
              <w:divBdr>
                <w:top w:val="none" w:sz="0" w:space="0" w:color="auto"/>
                <w:left w:val="none" w:sz="0" w:space="0" w:color="auto"/>
                <w:bottom w:val="none" w:sz="0" w:space="0" w:color="auto"/>
                <w:right w:val="none" w:sz="0" w:space="0" w:color="auto"/>
              </w:divBdr>
            </w:div>
            <w:div w:id="812527751">
              <w:marLeft w:val="0"/>
              <w:marRight w:val="0"/>
              <w:marTop w:val="0"/>
              <w:marBottom w:val="0"/>
              <w:divBdr>
                <w:top w:val="none" w:sz="0" w:space="0" w:color="auto"/>
                <w:left w:val="none" w:sz="0" w:space="0" w:color="auto"/>
                <w:bottom w:val="none" w:sz="0" w:space="0" w:color="auto"/>
                <w:right w:val="none" w:sz="0" w:space="0" w:color="auto"/>
              </w:divBdr>
            </w:div>
            <w:div w:id="911548755">
              <w:marLeft w:val="0"/>
              <w:marRight w:val="0"/>
              <w:marTop w:val="0"/>
              <w:marBottom w:val="0"/>
              <w:divBdr>
                <w:top w:val="none" w:sz="0" w:space="0" w:color="auto"/>
                <w:left w:val="none" w:sz="0" w:space="0" w:color="auto"/>
                <w:bottom w:val="none" w:sz="0" w:space="0" w:color="auto"/>
                <w:right w:val="none" w:sz="0" w:space="0" w:color="auto"/>
              </w:divBdr>
            </w:div>
            <w:div w:id="2036728990">
              <w:marLeft w:val="0"/>
              <w:marRight w:val="0"/>
              <w:marTop w:val="0"/>
              <w:marBottom w:val="0"/>
              <w:divBdr>
                <w:top w:val="none" w:sz="0" w:space="0" w:color="auto"/>
                <w:left w:val="none" w:sz="0" w:space="0" w:color="auto"/>
                <w:bottom w:val="none" w:sz="0" w:space="0" w:color="auto"/>
                <w:right w:val="none" w:sz="0" w:space="0" w:color="auto"/>
              </w:divBdr>
            </w:div>
            <w:div w:id="726150010">
              <w:marLeft w:val="0"/>
              <w:marRight w:val="0"/>
              <w:marTop w:val="0"/>
              <w:marBottom w:val="0"/>
              <w:divBdr>
                <w:top w:val="none" w:sz="0" w:space="0" w:color="auto"/>
                <w:left w:val="none" w:sz="0" w:space="0" w:color="auto"/>
                <w:bottom w:val="none" w:sz="0" w:space="0" w:color="auto"/>
                <w:right w:val="none" w:sz="0" w:space="0" w:color="auto"/>
              </w:divBdr>
            </w:div>
            <w:div w:id="1926916603">
              <w:marLeft w:val="0"/>
              <w:marRight w:val="0"/>
              <w:marTop w:val="0"/>
              <w:marBottom w:val="0"/>
              <w:divBdr>
                <w:top w:val="none" w:sz="0" w:space="0" w:color="auto"/>
                <w:left w:val="none" w:sz="0" w:space="0" w:color="auto"/>
                <w:bottom w:val="none" w:sz="0" w:space="0" w:color="auto"/>
                <w:right w:val="none" w:sz="0" w:space="0" w:color="auto"/>
              </w:divBdr>
            </w:div>
            <w:div w:id="1657301068">
              <w:marLeft w:val="0"/>
              <w:marRight w:val="0"/>
              <w:marTop w:val="0"/>
              <w:marBottom w:val="0"/>
              <w:divBdr>
                <w:top w:val="none" w:sz="0" w:space="0" w:color="auto"/>
                <w:left w:val="none" w:sz="0" w:space="0" w:color="auto"/>
                <w:bottom w:val="none" w:sz="0" w:space="0" w:color="auto"/>
                <w:right w:val="none" w:sz="0" w:space="0" w:color="auto"/>
              </w:divBdr>
            </w:div>
            <w:div w:id="1548032519">
              <w:marLeft w:val="0"/>
              <w:marRight w:val="0"/>
              <w:marTop w:val="0"/>
              <w:marBottom w:val="0"/>
              <w:divBdr>
                <w:top w:val="none" w:sz="0" w:space="0" w:color="auto"/>
                <w:left w:val="none" w:sz="0" w:space="0" w:color="auto"/>
                <w:bottom w:val="none" w:sz="0" w:space="0" w:color="auto"/>
                <w:right w:val="none" w:sz="0" w:space="0" w:color="auto"/>
              </w:divBdr>
            </w:div>
            <w:div w:id="404499000">
              <w:marLeft w:val="0"/>
              <w:marRight w:val="0"/>
              <w:marTop w:val="0"/>
              <w:marBottom w:val="0"/>
              <w:divBdr>
                <w:top w:val="none" w:sz="0" w:space="0" w:color="auto"/>
                <w:left w:val="none" w:sz="0" w:space="0" w:color="auto"/>
                <w:bottom w:val="none" w:sz="0" w:space="0" w:color="auto"/>
                <w:right w:val="none" w:sz="0" w:space="0" w:color="auto"/>
              </w:divBdr>
            </w:div>
            <w:div w:id="985546356">
              <w:marLeft w:val="0"/>
              <w:marRight w:val="0"/>
              <w:marTop w:val="0"/>
              <w:marBottom w:val="0"/>
              <w:divBdr>
                <w:top w:val="none" w:sz="0" w:space="0" w:color="auto"/>
                <w:left w:val="none" w:sz="0" w:space="0" w:color="auto"/>
                <w:bottom w:val="none" w:sz="0" w:space="0" w:color="auto"/>
                <w:right w:val="none" w:sz="0" w:space="0" w:color="auto"/>
              </w:divBdr>
            </w:div>
            <w:div w:id="1966738826">
              <w:marLeft w:val="0"/>
              <w:marRight w:val="0"/>
              <w:marTop w:val="0"/>
              <w:marBottom w:val="0"/>
              <w:divBdr>
                <w:top w:val="none" w:sz="0" w:space="0" w:color="auto"/>
                <w:left w:val="none" w:sz="0" w:space="0" w:color="auto"/>
                <w:bottom w:val="none" w:sz="0" w:space="0" w:color="auto"/>
                <w:right w:val="none" w:sz="0" w:space="0" w:color="auto"/>
              </w:divBdr>
            </w:div>
            <w:div w:id="1957515423">
              <w:marLeft w:val="0"/>
              <w:marRight w:val="0"/>
              <w:marTop w:val="0"/>
              <w:marBottom w:val="0"/>
              <w:divBdr>
                <w:top w:val="none" w:sz="0" w:space="0" w:color="auto"/>
                <w:left w:val="none" w:sz="0" w:space="0" w:color="auto"/>
                <w:bottom w:val="none" w:sz="0" w:space="0" w:color="auto"/>
                <w:right w:val="none" w:sz="0" w:space="0" w:color="auto"/>
              </w:divBdr>
            </w:div>
            <w:div w:id="271280917">
              <w:marLeft w:val="0"/>
              <w:marRight w:val="0"/>
              <w:marTop w:val="0"/>
              <w:marBottom w:val="0"/>
              <w:divBdr>
                <w:top w:val="none" w:sz="0" w:space="0" w:color="auto"/>
                <w:left w:val="none" w:sz="0" w:space="0" w:color="auto"/>
                <w:bottom w:val="none" w:sz="0" w:space="0" w:color="auto"/>
                <w:right w:val="none" w:sz="0" w:space="0" w:color="auto"/>
              </w:divBdr>
            </w:div>
            <w:div w:id="446122866">
              <w:marLeft w:val="0"/>
              <w:marRight w:val="0"/>
              <w:marTop w:val="0"/>
              <w:marBottom w:val="0"/>
              <w:divBdr>
                <w:top w:val="none" w:sz="0" w:space="0" w:color="auto"/>
                <w:left w:val="none" w:sz="0" w:space="0" w:color="auto"/>
                <w:bottom w:val="none" w:sz="0" w:space="0" w:color="auto"/>
                <w:right w:val="none" w:sz="0" w:space="0" w:color="auto"/>
              </w:divBdr>
            </w:div>
            <w:div w:id="48265754">
              <w:marLeft w:val="0"/>
              <w:marRight w:val="0"/>
              <w:marTop w:val="0"/>
              <w:marBottom w:val="0"/>
              <w:divBdr>
                <w:top w:val="none" w:sz="0" w:space="0" w:color="auto"/>
                <w:left w:val="none" w:sz="0" w:space="0" w:color="auto"/>
                <w:bottom w:val="none" w:sz="0" w:space="0" w:color="auto"/>
                <w:right w:val="none" w:sz="0" w:space="0" w:color="auto"/>
              </w:divBdr>
            </w:div>
            <w:div w:id="1790660712">
              <w:marLeft w:val="0"/>
              <w:marRight w:val="0"/>
              <w:marTop w:val="0"/>
              <w:marBottom w:val="0"/>
              <w:divBdr>
                <w:top w:val="none" w:sz="0" w:space="0" w:color="auto"/>
                <w:left w:val="none" w:sz="0" w:space="0" w:color="auto"/>
                <w:bottom w:val="none" w:sz="0" w:space="0" w:color="auto"/>
                <w:right w:val="none" w:sz="0" w:space="0" w:color="auto"/>
              </w:divBdr>
            </w:div>
            <w:div w:id="900751869">
              <w:marLeft w:val="0"/>
              <w:marRight w:val="0"/>
              <w:marTop w:val="0"/>
              <w:marBottom w:val="0"/>
              <w:divBdr>
                <w:top w:val="none" w:sz="0" w:space="0" w:color="auto"/>
                <w:left w:val="none" w:sz="0" w:space="0" w:color="auto"/>
                <w:bottom w:val="none" w:sz="0" w:space="0" w:color="auto"/>
                <w:right w:val="none" w:sz="0" w:space="0" w:color="auto"/>
              </w:divBdr>
            </w:div>
            <w:div w:id="1455975505">
              <w:marLeft w:val="0"/>
              <w:marRight w:val="0"/>
              <w:marTop w:val="0"/>
              <w:marBottom w:val="0"/>
              <w:divBdr>
                <w:top w:val="none" w:sz="0" w:space="0" w:color="auto"/>
                <w:left w:val="none" w:sz="0" w:space="0" w:color="auto"/>
                <w:bottom w:val="none" w:sz="0" w:space="0" w:color="auto"/>
                <w:right w:val="none" w:sz="0" w:space="0" w:color="auto"/>
              </w:divBdr>
            </w:div>
            <w:div w:id="2045518792">
              <w:marLeft w:val="0"/>
              <w:marRight w:val="0"/>
              <w:marTop w:val="0"/>
              <w:marBottom w:val="0"/>
              <w:divBdr>
                <w:top w:val="none" w:sz="0" w:space="0" w:color="auto"/>
                <w:left w:val="none" w:sz="0" w:space="0" w:color="auto"/>
                <w:bottom w:val="none" w:sz="0" w:space="0" w:color="auto"/>
                <w:right w:val="none" w:sz="0" w:space="0" w:color="auto"/>
              </w:divBdr>
            </w:div>
            <w:div w:id="1349791881">
              <w:marLeft w:val="0"/>
              <w:marRight w:val="0"/>
              <w:marTop w:val="0"/>
              <w:marBottom w:val="0"/>
              <w:divBdr>
                <w:top w:val="none" w:sz="0" w:space="0" w:color="auto"/>
                <w:left w:val="none" w:sz="0" w:space="0" w:color="auto"/>
                <w:bottom w:val="none" w:sz="0" w:space="0" w:color="auto"/>
                <w:right w:val="none" w:sz="0" w:space="0" w:color="auto"/>
              </w:divBdr>
            </w:div>
            <w:div w:id="47805145">
              <w:marLeft w:val="0"/>
              <w:marRight w:val="0"/>
              <w:marTop w:val="0"/>
              <w:marBottom w:val="0"/>
              <w:divBdr>
                <w:top w:val="none" w:sz="0" w:space="0" w:color="auto"/>
                <w:left w:val="none" w:sz="0" w:space="0" w:color="auto"/>
                <w:bottom w:val="none" w:sz="0" w:space="0" w:color="auto"/>
                <w:right w:val="none" w:sz="0" w:space="0" w:color="auto"/>
              </w:divBdr>
            </w:div>
            <w:div w:id="381028452">
              <w:marLeft w:val="0"/>
              <w:marRight w:val="0"/>
              <w:marTop w:val="0"/>
              <w:marBottom w:val="0"/>
              <w:divBdr>
                <w:top w:val="none" w:sz="0" w:space="0" w:color="auto"/>
                <w:left w:val="none" w:sz="0" w:space="0" w:color="auto"/>
                <w:bottom w:val="none" w:sz="0" w:space="0" w:color="auto"/>
                <w:right w:val="none" w:sz="0" w:space="0" w:color="auto"/>
              </w:divBdr>
            </w:div>
            <w:div w:id="1930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764">
      <w:bodyDiv w:val="1"/>
      <w:marLeft w:val="0"/>
      <w:marRight w:val="0"/>
      <w:marTop w:val="0"/>
      <w:marBottom w:val="0"/>
      <w:divBdr>
        <w:top w:val="none" w:sz="0" w:space="0" w:color="auto"/>
        <w:left w:val="none" w:sz="0" w:space="0" w:color="auto"/>
        <w:bottom w:val="none" w:sz="0" w:space="0" w:color="auto"/>
        <w:right w:val="none" w:sz="0" w:space="0" w:color="auto"/>
      </w:divBdr>
    </w:div>
    <w:div w:id="1317026396">
      <w:bodyDiv w:val="1"/>
      <w:marLeft w:val="0"/>
      <w:marRight w:val="0"/>
      <w:marTop w:val="0"/>
      <w:marBottom w:val="0"/>
      <w:divBdr>
        <w:top w:val="none" w:sz="0" w:space="0" w:color="auto"/>
        <w:left w:val="none" w:sz="0" w:space="0" w:color="auto"/>
        <w:bottom w:val="none" w:sz="0" w:space="0" w:color="auto"/>
        <w:right w:val="none" w:sz="0" w:space="0" w:color="auto"/>
      </w:divBdr>
    </w:div>
    <w:div w:id="1323045952">
      <w:bodyDiv w:val="1"/>
      <w:marLeft w:val="0"/>
      <w:marRight w:val="0"/>
      <w:marTop w:val="0"/>
      <w:marBottom w:val="0"/>
      <w:divBdr>
        <w:top w:val="none" w:sz="0" w:space="0" w:color="auto"/>
        <w:left w:val="none" w:sz="0" w:space="0" w:color="auto"/>
        <w:bottom w:val="none" w:sz="0" w:space="0" w:color="auto"/>
        <w:right w:val="none" w:sz="0" w:space="0" w:color="auto"/>
      </w:divBdr>
    </w:div>
    <w:div w:id="1330328496">
      <w:bodyDiv w:val="1"/>
      <w:marLeft w:val="0"/>
      <w:marRight w:val="0"/>
      <w:marTop w:val="0"/>
      <w:marBottom w:val="0"/>
      <w:divBdr>
        <w:top w:val="none" w:sz="0" w:space="0" w:color="auto"/>
        <w:left w:val="none" w:sz="0" w:space="0" w:color="auto"/>
        <w:bottom w:val="none" w:sz="0" w:space="0" w:color="auto"/>
        <w:right w:val="none" w:sz="0" w:space="0" w:color="auto"/>
      </w:divBdr>
    </w:div>
    <w:div w:id="1343628884">
      <w:bodyDiv w:val="1"/>
      <w:marLeft w:val="0"/>
      <w:marRight w:val="0"/>
      <w:marTop w:val="0"/>
      <w:marBottom w:val="0"/>
      <w:divBdr>
        <w:top w:val="none" w:sz="0" w:space="0" w:color="auto"/>
        <w:left w:val="none" w:sz="0" w:space="0" w:color="auto"/>
        <w:bottom w:val="none" w:sz="0" w:space="0" w:color="auto"/>
        <w:right w:val="none" w:sz="0" w:space="0" w:color="auto"/>
      </w:divBdr>
    </w:div>
    <w:div w:id="1396857254">
      <w:bodyDiv w:val="1"/>
      <w:marLeft w:val="0"/>
      <w:marRight w:val="0"/>
      <w:marTop w:val="0"/>
      <w:marBottom w:val="0"/>
      <w:divBdr>
        <w:top w:val="none" w:sz="0" w:space="0" w:color="auto"/>
        <w:left w:val="none" w:sz="0" w:space="0" w:color="auto"/>
        <w:bottom w:val="none" w:sz="0" w:space="0" w:color="auto"/>
        <w:right w:val="none" w:sz="0" w:space="0" w:color="auto"/>
      </w:divBdr>
    </w:div>
    <w:div w:id="1453935114">
      <w:bodyDiv w:val="1"/>
      <w:marLeft w:val="0"/>
      <w:marRight w:val="0"/>
      <w:marTop w:val="0"/>
      <w:marBottom w:val="0"/>
      <w:divBdr>
        <w:top w:val="none" w:sz="0" w:space="0" w:color="auto"/>
        <w:left w:val="none" w:sz="0" w:space="0" w:color="auto"/>
        <w:bottom w:val="none" w:sz="0" w:space="0" w:color="auto"/>
        <w:right w:val="none" w:sz="0" w:space="0" w:color="auto"/>
      </w:divBdr>
    </w:div>
    <w:div w:id="1455636266">
      <w:bodyDiv w:val="1"/>
      <w:marLeft w:val="0"/>
      <w:marRight w:val="0"/>
      <w:marTop w:val="0"/>
      <w:marBottom w:val="0"/>
      <w:divBdr>
        <w:top w:val="none" w:sz="0" w:space="0" w:color="auto"/>
        <w:left w:val="none" w:sz="0" w:space="0" w:color="auto"/>
        <w:bottom w:val="none" w:sz="0" w:space="0" w:color="auto"/>
        <w:right w:val="none" w:sz="0" w:space="0" w:color="auto"/>
      </w:divBdr>
    </w:div>
    <w:div w:id="1464276005">
      <w:bodyDiv w:val="1"/>
      <w:marLeft w:val="0"/>
      <w:marRight w:val="0"/>
      <w:marTop w:val="0"/>
      <w:marBottom w:val="0"/>
      <w:divBdr>
        <w:top w:val="none" w:sz="0" w:space="0" w:color="auto"/>
        <w:left w:val="none" w:sz="0" w:space="0" w:color="auto"/>
        <w:bottom w:val="none" w:sz="0" w:space="0" w:color="auto"/>
        <w:right w:val="none" w:sz="0" w:space="0" w:color="auto"/>
      </w:divBdr>
    </w:div>
    <w:div w:id="1481577542">
      <w:bodyDiv w:val="1"/>
      <w:marLeft w:val="0"/>
      <w:marRight w:val="0"/>
      <w:marTop w:val="0"/>
      <w:marBottom w:val="0"/>
      <w:divBdr>
        <w:top w:val="none" w:sz="0" w:space="0" w:color="auto"/>
        <w:left w:val="none" w:sz="0" w:space="0" w:color="auto"/>
        <w:bottom w:val="none" w:sz="0" w:space="0" w:color="auto"/>
        <w:right w:val="none" w:sz="0" w:space="0" w:color="auto"/>
      </w:divBdr>
    </w:div>
    <w:div w:id="1511530174">
      <w:bodyDiv w:val="1"/>
      <w:marLeft w:val="0"/>
      <w:marRight w:val="0"/>
      <w:marTop w:val="0"/>
      <w:marBottom w:val="0"/>
      <w:divBdr>
        <w:top w:val="none" w:sz="0" w:space="0" w:color="auto"/>
        <w:left w:val="none" w:sz="0" w:space="0" w:color="auto"/>
        <w:bottom w:val="none" w:sz="0" w:space="0" w:color="auto"/>
        <w:right w:val="none" w:sz="0" w:space="0" w:color="auto"/>
      </w:divBdr>
    </w:div>
    <w:div w:id="1514223138">
      <w:bodyDiv w:val="1"/>
      <w:marLeft w:val="0"/>
      <w:marRight w:val="0"/>
      <w:marTop w:val="0"/>
      <w:marBottom w:val="0"/>
      <w:divBdr>
        <w:top w:val="none" w:sz="0" w:space="0" w:color="auto"/>
        <w:left w:val="none" w:sz="0" w:space="0" w:color="auto"/>
        <w:bottom w:val="none" w:sz="0" w:space="0" w:color="auto"/>
        <w:right w:val="none" w:sz="0" w:space="0" w:color="auto"/>
      </w:divBdr>
    </w:div>
    <w:div w:id="1585215185">
      <w:bodyDiv w:val="1"/>
      <w:marLeft w:val="0"/>
      <w:marRight w:val="0"/>
      <w:marTop w:val="0"/>
      <w:marBottom w:val="0"/>
      <w:divBdr>
        <w:top w:val="none" w:sz="0" w:space="0" w:color="auto"/>
        <w:left w:val="none" w:sz="0" w:space="0" w:color="auto"/>
        <w:bottom w:val="none" w:sz="0" w:space="0" w:color="auto"/>
        <w:right w:val="none" w:sz="0" w:space="0" w:color="auto"/>
      </w:divBdr>
    </w:div>
    <w:div w:id="1594582713">
      <w:bodyDiv w:val="1"/>
      <w:marLeft w:val="0"/>
      <w:marRight w:val="0"/>
      <w:marTop w:val="0"/>
      <w:marBottom w:val="0"/>
      <w:divBdr>
        <w:top w:val="none" w:sz="0" w:space="0" w:color="auto"/>
        <w:left w:val="none" w:sz="0" w:space="0" w:color="auto"/>
        <w:bottom w:val="none" w:sz="0" w:space="0" w:color="auto"/>
        <w:right w:val="none" w:sz="0" w:space="0" w:color="auto"/>
      </w:divBdr>
    </w:div>
    <w:div w:id="1654334156">
      <w:bodyDiv w:val="1"/>
      <w:marLeft w:val="0"/>
      <w:marRight w:val="0"/>
      <w:marTop w:val="0"/>
      <w:marBottom w:val="0"/>
      <w:divBdr>
        <w:top w:val="none" w:sz="0" w:space="0" w:color="auto"/>
        <w:left w:val="none" w:sz="0" w:space="0" w:color="auto"/>
        <w:bottom w:val="none" w:sz="0" w:space="0" w:color="auto"/>
        <w:right w:val="none" w:sz="0" w:space="0" w:color="auto"/>
      </w:divBdr>
    </w:div>
    <w:div w:id="1680934640">
      <w:bodyDiv w:val="1"/>
      <w:marLeft w:val="0"/>
      <w:marRight w:val="0"/>
      <w:marTop w:val="0"/>
      <w:marBottom w:val="0"/>
      <w:divBdr>
        <w:top w:val="none" w:sz="0" w:space="0" w:color="auto"/>
        <w:left w:val="none" w:sz="0" w:space="0" w:color="auto"/>
        <w:bottom w:val="none" w:sz="0" w:space="0" w:color="auto"/>
        <w:right w:val="none" w:sz="0" w:space="0" w:color="auto"/>
      </w:divBdr>
    </w:div>
    <w:div w:id="1698044950">
      <w:bodyDiv w:val="1"/>
      <w:marLeft w:val="0"/>
      <w:marRight w:val="0"/>
      <w:marTop w:val="0"/>
      <w:marBottom w:val="0"/>
      <w:divBdr>
        <w:top w:val="none" w:sz="0" w:space="0" w:color="auto"/>
        <w:left w:val="none" w:sz="0" w:space="0" w:color="auto"/>
        <w:bottom w:val="none" w:sz="0" w:space="0" w:color="auto"/>
        <w:right w:val="none" w:sz="0" w:space="0" w:color="auto"/>
      </w:divBdr>
      <w:divsChild>
        <w:div w:id="1706715624">
          <w:marLeft w:val="0"/>
          <w:marRight w:val="0"/>
          <w:marTop w:val="0"/>
          <w:marBottom w:val="0"/>
          <w:divBdr>
            <w:top w:val="none" w:sz="0" w:space="0" w:color="auto"/>
            <w:left w:val="none" w:sz="0" w:space="0" w:color="auto"/>
            <w:bottom w:val="none" w:sz="0" w:space="0" w:color="auto"/>
            <w:right w:val="none" w:sz="0" w:space="0" w:color="auto"/>
          </w:divBdr>
        </w:div>
        <w:div w:id="535894115">
          <w:marLeft w:val="0"/>
          <w:marRight w:val="0"/>
          <w:marTop w:val="0"/>
          <w:marBottom w:val="0"/>
          <w:divBdr>
            <w:top w:val="none" w:sz="0" w:space="0" w:color="auto"/>
            <w:left w:val="none" w:sz="0" w:space="0" w:color="auto"/>
            <w:bottom w:val="none" w:sz="0" w:space="0" w:color="auto"/>
            <w:right w:val="none" w:sz="0" w:space="0" w:color="auto"/>
          </w:divBdr>
        </w:div>
        <w:div w:id="355352148">
          <w:marLeft w:val="0"/>
          <w:marRight w:val="0"/>
          <w:marTop w:val="0"/>
          <w:marBottom w:val="0"/>
          <w:divBdr>
            <w:top w:val="none" w:sz="0" w:space="0" w:color="auto"/>
            <w:left w:val="none" w:sz="0" w:space="0" w:color="auto"/>
            <w:bottom w:val="none" w:sz="0" w:space="0" w:color="auto"/>
            <w:right w:val="none" w:sz="0" w:space="0" w:color="auto"/>
          </w:divBdr>
        </w:div>
        <w:div w:id="1020280931">
          <w:marLeft w:val="0"/>
          <w:marRight w:val="0"/>
          <w:marTop w:val="0"/>
          <w:marBottom w:val="0"/>
          <w:divBdr>
            <w:top w:val="none" w:sz="0" w:space="0" w:color="auto"/>
            <w:left w:val="none" w:sz="0" w:space="0" w:color="auto"/>
            <w:bottom w:val="none" w:sz="0" w:space="0" w:color="auto"/>
            <w:right w:val="none" w:sz="0" w:space="0" w:color="auto"/>
          </w:divBdr>
        </w:div>
        <w:div w:id="527451654">
          <w:marLeft w:val="0"/>
          <w:marRight w:val="0"/>
          <w:marTop w:val="0"/>
          <w:marBottom w:val="0"/>
          <w:divBdr>
            <w:top w:val="none" w:sz="0" w:space="0" w:color="auto"/>
            <w:left w:val="none" w:sz="0" w:space="0" w:color="auto"/>
            <w:bottom w:val="none" w:sz="0" w:space="0" w:color="auto"/>
            <w:right w:val="none" w:sz="0" w:space="0" w:color="auto"/>
          </w:divBdr>
        </w:div>
        <w:div w:id="1823739394">
          <w:marLeft w:val="0"/>
          <w:marRight w:val="0"/>
          <w:marTop w:val="0"/>
          <w:marBottom w:val="0"/>
          <w:divBdr>
            <w:top w:val="none" w:sz="0" w:space="0" w:color="auto"/>
            <w:left w:val="none" w:sz="0" w:space="0" w:color="auto"/>
            <w:bottom w:val="none" w:sz="0" w:space="0" w:color="auto"/>
            <w:right w:val="none" w:sz="0" w:space="0" w:color="auto"/>
          </w:divBdr>
        </w:div>
        <w:div w:id="2587554">
          <w:marLeft w:val="0"/>
          <w:marRight w:val="0"/>
          <w:marTop w:val="0"/>
          <w:marBottom w:val="0"/>
          <w:divBdr>
            <w:top w:val="none" w:sz="0" w:space="0" w:color="auto"/>
            <w:left w:val="none" w:sz="0" w:space="0" w:color="auto"/>
            <w:bottom w:val="none" w:sz="0" w:space="0" w:color="auto"/>
            <w:right w:val="none" w:sz="0" w:space="0" w:color="auto"/>
          </w:divBdr>
        </w:div>
        <w:div w:id="817113935">
          <w:marLeft w:val="0"/>
          <w:marRight w:val="0"/>
          <w:marTop w:val="0"/>
          <w:marBottom w:val="0"/>
          <w:divBdr>
            <w:top w:val="none" w:sz="0" w:space="0" w:color="auto"/>
            <w:left w:val="none" w:sz="0" w:space="0" w:color="auto"/>
            <w:bottom w:val="none" w:sz="0" w:space="0" w:color="auto"/>
            <w:right w:val="none" w:sz="0" w:space="0" w:color="auto"/>
          </w:divBdr>
        </w:div>
        <w:div w:id="2005546938">
          <w:marLeft w:val="0"/>
          <w:marRight w:val="0"/>
          <w:marTop w:val="0"/>
          <w:marBottom w:val="0"/>
          <w:divBdr>
            <w:top w:val="none" w:sz="0" w:space="0" w:color="auto"/>
            <w:left w:val="none" w:sz="0" w:space="0" w:color="auto"/>
            <w:bottom w:val="none" w:sz="0" w:space="0" w:color="auto"/>
            <w:right w:val="none" w:sz="0" w:space="0" w:color="auto"/>
          </w:divBdr>
        </w:div>
        <w:div w:id="1807701213">
          <w:marLeft w:val="0"/>
          <w:marRight w:val="0"/>
          <w:marTop w:val="0"/>
          <w:marBottom w:val="0"/>
          <w:divBdr>
            <w:top w:val="none" w:sz="0" w:space="0" w:color="auto"/>
            <w:left w:val="none" w:sz="0" w:space="0" w:color="auto"/>
            <w:bottom w:val="none" w:sz="0" w:space="0" w:color="auto"/>
            <w:right w:val="none" w:sz="0" w:space="0" w:color="auto"/>
          </w:divBdr>
        </w:div>
        <w:div w:id="871647608">
          <w:marLeft w:val="0"/>
          <w:marRight w:val="0"/>
          <w:marTop w:val="0"/>
          <w:marBottom w:val="0"/>
          <w:divBdr>
            <w:top w:val="none" w:sz="0" w:space="0" w:color="auto"/>
            <w:left w:val="none" w:sz="0" w:space="0" w:color="auto"/>
            <w:bottom w:val="none" w:sz="0" w:space="0" w:color="auto"/>
            <w:right w:val="none" w:sz="0" w:space="0" w:color="auto"/>
          </w:divBdr>
        </w:div>
        <w:div w:id="739719213">
          <w:marLeft w:val="0"/>
          <w:marRight w:val="0"/>
          <w:marTop w:val="0"/>
          <w:marBottom w:val="0"/>
          <w:divBdr>
            <w:top w:val="none" w:sz="0" w:space="0" w:color="auto"/>
            <w:left w:val="none" w:sz="0" w:space="0" w:color="auto"/>
            <w:bottom w:val="none" w:sz="0" w:space="0" w:color="auto"/>
            <w:right w:val="none" w:sz="0" w:space="0" w:color="auto"/>
          </w:divBdr>
        </w:div>
        <w:div w:id="711884240">
          <w:marLeft w:val="0"/>
          <w:marRight w:val="0"/>
          <w:marTop w:val="0"/>
          <w:marBottom w:val="0"/>
          <w:divBdr>
            <w:top w:val="none" w:sz="0" w:space="0" w:color="auto"/>
            <w:left w:val="none" w:sz="0" w:space="0" w:color="auto"/>
            <w:bottom w:val="none" w:sz="0" w:space="0" w:color="auto"/>
            <w:right w:val="none" w:sz="0" w:space="0" w:color="auto"/>
          </w:divBdr>
        </w:div>
        <w:div w:id="1206021171">
          <w:marLeft w:val="0"/>
          <w:marRight w:val="0"/>
          <w:marTop w:val="0"/>
          <w:marBottom w:val="0"/>
          <w:divBdr>
            <w:top w:val="none" w:sz="0" w:space="0" w:color="auto"/>
            <w:left w:val="none" w:sz="0" w:space="0" w:color="auto"/>
            <w:bottom w:val="none" w:sz="0" w:space="0" w:color="auto"/>
            <w:right w:val="none" w:sz="0" w:space="0" w:color="auto"/>
          </w:divBdr>
        </w:div>
        <w:div w:id="1109356030">
          <w:marLeft w:val="0"/>
          <w:marRight w:val="0"/>
          <w:marTop w:val="0"/>
          <w:marBottom w:val="0"/>
          <w:divBdr>
            <w:top w:val="single" w:sz="6" w:space="6" w:color="D3D3D3"/>
            <w:left w:val="single" w:sz="6" w:space="12" w:color="D3D3D3"/>
            <w:bottom w:val="single" w:sz="6" w:space="6" w:color="D3D3D3"/>
            <w:right w:val="single" w:sz="6" w:space="0" w:color="D3D3D3"/>
          </w:divBdr>
          <w:divsChild>
            <w:div w:id="217014754">
              <w:marLeft w:val="0"/>
              <w:marRight w:val="0"/>
              <w:marTop w:val="0"/>
              <w:marBottom w:val="0"/>
              <w:divBdr>
                <w:top w:val="none" w:sz="0" w:space="0" w:color="auto"/>
                <w:left w:val="none" w:sz="0" w:space="0" w:color="auto"/>
                <w:bottom w:val="none" w:sz="0" w:space="0" w:color="auto"/>
                <w:right w:val="none" w:sz="0" w:space="0" w:color="auto"/>
              </w:divBdr>
            </w:div>
            <w:div w:id="1050421814">
              <w:marLeft w:val="0"/>
              <w:marRight w:val="0"/>
              <w:marTop w:val="0"/>
              <w:marBottom w:val="0"/>
              <w:divBdr>
                <w:top w:val="none" w:sz="0" w:space="0" w:color="auto"/>
                <w:left w:val="none" w:sz="0" w:space="0" w:color="auto"/>
                <w:bottom w:val="none" w:sz="0" w:space="0" w:color="auto"/>
                <w:right w:val="none" w:sz="0" w:space="0" w:color="auto"/>
              </w:divBdr>
            </w:div>
            <w:div w:id="2045059564">
              <w:marLeft w:val="0"/>
              <w:marRight w:val="0"/>
              <w:marTop w:val="0"/>
              <w:marBottom w:val="0"/>
              <w:divBdr>
                <w:top w:val="none" w:sz="0" w:space="0" w:color="auto"/>
                <w:left w:val="none" w:sz="0" w:space="0" w:color="auto"/>
                <w:bottom w:val="none" w:sz="0" w:space="0" w:color="auto"/>
                <w:right w:val="none" w:sz="0" w:space="0" w:color="auto"/>
              </w:divBdr>
            </w:div>
            <w:div w:id="2102289438">
              <w:marLeft w:val="0"/>
              <w:marRight w:val="0"/>
              <w:marTop w:val="0"/>
              <w:marBottom w:val="0"/>
              <w:divBdr>
                <w:top w:val="none" w:sz="0" w:space="0" w:color="auto"/>
                <w:left w:val="none" w:sz="0" w:space="0" w:color="auto"/>
                <w:bottom w:val="none" w:sz="0" w:space="0" w:color="auto"/>
                <w:right w:val="none" w:sz="0" w:space="0" w:color="auto"/>
              </w:divBdr>
            </w:div>
            <w:div w:id="2117745444">
              <w:marLeft w:val="0"/>
              <w:marRight w:val="0"/>
              <w:marTop w:val="0"/>
              <w:marBottom w:val="0"/>
              <w:divBdr>
                <w:top w:val="none" w:sz="0" w:space="0" w:color="auto"/>
                <w:left w:val="none" w:sz="0" w:space="0" w:color="auto"/>
                <w:bottom w:val="none" w:sz="0" w:space="0" w:color="auto"/>
                <w:right w:val="none" w:sz="0" w:space="0" w:color="auto"/>
              </w:divBdr>
            </w:div>
            <w:div w:id="1571502041">
              <w:marLeft w:val="0"/>
              <w:marRight w:val="0"/>
              <w:marTop w:val="0"/>
              <w:marBottom w:val="0"/>
              <w:divBdr>
                <w:top w:val="none" w:sz="0" w:space="0" w:color="auto"/>
                <w:left w:val="none" w:sz="0" w:space="0" w:color="auto"/>
                <w:bottom w:val="none" w:sz="0" w:space="0" w:color="auto"/>
                <w:right w:val="none" w:sz="0" w:space="0" w:color="auto"/>
              </w:divBdr>
            </w:div>
            <w:div w:id="442651252">
              <w:marLeft w:val="0"/>
              <w:marRight w:val="0"/>
              <w:marTop w:val="0"/>
              <w:marBottom w:val="0"/>
              <w:divBdr>
                <w:top w:val="none" w:sz="0" w:space="0" w:color="auto"/>
                <w:left w:val="none" w:sz="0" w:space="0" w:color="auto"/>
                <w:bottom w:val="none" w:sz="0" w:space="0" w:color="auto"/>
                <w:right w:val="none" w:sz="0" w:space="0" w:color="auto"/>
              </w:divBdr>
            </w:div>
            <w:div w:id="1071734161">
              <w:marLeft w:val="0"/>
              <w:marRight w:val="0"/>
              <w:marTop w:val="0"/>
              <w:marBottom w:val="0"/>
              <w:divBdr>
                <w:top w:val="none" w:sz="0" w:space="0" w:color="auto"/>
                <w:left w:val="none" w:sz="0" w:space="0" w:color="auto"/>
                <w:bottom w:val="none" w:sz="0" w:space="0" w:color="auto"/>
                <w:right w:val="none" w:sz="0" w:space="0" w:color="auto"/>
              </w:divBdr>
            </w:div>
            <w:div w:id="442458491">
              <w:marLeft w:val="0"/>
              <w:marRight w:val="0"/>
              <w:marTop w:val="0"/>
              <w:marBottom w:val="0"/>
              <w:divBdr>
                <w:top w:val="none" w:sz="0" w:space="0" w:color="auto"/>
                <w:left w:val="none" w:sz="0" w:space="0" w:color="auto"/>
                <w:bottom w:val="none" w:sz="0" w:space="0" w:color="auto"/>
                <w:right w:val="none" w:sz="0" w:space="0" w:color="auto"/>
              </w:divBdr>
            </w:div>
            <w:div w:id="1039669462">
              <w:marLeft w:val="0"/>
              <w:marRight w:val="0"/>
              <w:marTop w:val="0"/>
              <w:marBottom w:val="0"/>
              <w:divBdr>
                <w:top w:val="none" w:sz="0" w:space="0" w:color="auto"/>
                <w:left w:val="none" w:sz="0" w:space="0" w:color="auto"/>
                <w:bottom w:val="none" w:sz="0" w:space="0" w:color="auto"/>
                <w:right w:val="none" w:sz="0" w:space="0" w:color="auto"/>
              </w:divBdr>
            </w:div>
            <w:div w:id="1256985673">
              <w:marLeft w:val="0"/>
              <w:marRight w:val="0"/>
              <w:marTop w:val="0"/>
              <w:marBottom w:val="0"/>
              <w:divBdr>
                <w:top w:val="none" w:sz="0" w:space="0" w:color="auto"/>
                <w:left w:val="none" w:sz="0" w:space="0" w:color="auto"/>
                <w:bottom w:val="none" w:sz="0" w:space="0" w:color="auto"/>
                <w:right w:val="none" w:sz="0" w:space="0" w:color="auto"/>
              </w:divBdr>
            </w:div>
            <w:div w:id="1040781907">
              <w:marLeft w:val="0"/>
              <w:marRight w:val="0"/>
              <w:marTop w:val="0"/>
              <w:marBottom w:val="0"/>
              <w:divBdr>
                <w:top w:val="none" w:sz="0" w:space="0" w:color="auto"/>
                <w:left w:val="none" w:sz="0" w:space="0" w:color="auto"/>
                <w:bottom w:val="none" w:sz="0" w:space="0" w:color="auto"/>
                <w:right w:val="none" w:sz="0" w:space="0" w:color="auto"/>
              </w:divBdr>
            </w:div>
            <w:div w:id="50621123">
              <w:marLeft w:val="0"/>
              <w:marRight w:val="0"/>
              <w:marTop w:val="0"/>
              <w:marBottom w:val="0"/>
              <w:divBdr>
                <w:top w:val="none" w:sz="0" w:space="0" w:color="auto"/>
                <w:left w:val="none" w:sz="0" w:space="0" w:color="auto"/>
                <w:bottom w:val="none" w:sz="0" w:space="0" w:color="auto"/>
                <w:right w:val="none" w:sz="0" w:space="0" w:color="auto"/>
              </w:divBdr>
            </w:div>
            <w:div w:id="1563713196">
              <w:marLeft w:val="0"/>
              <w:marRight w:val="0"/>
              <w:marTop w:val="0"/>
              <w:marBottom w:val="0"/>
              <w:divBdr>
                <w:top w:val="none" w:sz="0" w:space="0" w:color="auto"/>
                <w:left w:val="none" w:sz="0" w:space="0" w:color="auto"/>
                <w:bottom w:val="none" w:sz="0" w:space="0" w:color="auto"/>
                <w:right w:val="none" w:sz="0" w:space="0" w:color="auto"/>
              </w:divBdr>
            </w:div>
            <w:div w:id="121310811">
              <w:marLeft w:val="0"/>
              <w:marRight w:val="0"/>
              <w:marTop w:val="0"/>
              <w:marBottom w:val="0"/>
              <w:divBdr>
                <w:top w:val="none" w:sz="0" w:space="0" w:color="auto"/>
                <w:left w:val="none" w:sz="0" w:space="0" w:color="auto"/>
                <w:bottom w:val="none" w:sz="0" w:space="0" w:color="auto"/>
                <w:right w:val="none" w:sz="0" w:space="0" w:color="auto"/>
              </w:divBdr>
            </w:div>
            <w:div w:id="1318724398">
              <w:marLeft w:val="0"/>
              <w:marRight w:val="0"/>
              <w:marTop w:val="0"/>
              <w:marBottom w:val="0"/>
              <w:divBdr>
                <w:top w:val="none" w:sz="0" w:space="0" w:color="auto"/>
                <w:left w:val="none" w:sz="0" w:space="0" w:color="auto"/>
                <w:bottom w:val="none" w:sz="0" w:space="0" w:color="auto"/>
                <w:right w:val="none" w:sz="0" w:space="0" w:color="auto"/>
              </w:divBdr>
            </w:div>
            <w:div w:id="940143668">
              <w:marLeft w:val="0"/>
              <w:marRight w:val="0"/>
              <w:marTop w:val="0"/>
              <w:marBottom w:val="0"/>
              <w:divBdr>
                <w:top w:val="none" w:sz="0" w:space="0" w:color="auto"/>
                <w:left w:val="none" w:sz="0" w:space="0" w:color="auto"/>
                <w:bottom w:val="none" w:sz="0" w:space="0" w:color="auto"/>
                <w:right w:val="none" w:sz="0" w:space="0" w:color="auto"/>
              </w:divBdr>
            </w:div>
            <w:div w:id="179046906">
              <w:marLeft w:val="0"/>
              <w:marRight w:val="0"/>
              <w:marTop w:val="0"/>
              <w:marBottom w:val="0"/>
              <w:divBdr>
                <w:top w:val="none" w:sz="0" w:space="0" w:color="auto"/>
                <w:left w:val="none" w:sz="0" w:space="0" w:color="auto"/>
                <w:bottom w:val="none" w:sz="0" w:space="0" w:color="auto"/>
                <w:right w:val="none" w:sz="0" w:space="0" w:color="auto"/>
              </w:divBdr>
            </w:div>
            <w:div w:id="934560558">
              <w:marLeft w:val="0"/>
              <w:marRight w:val="0"/>
              <w:marTop w:val="0"/>
              <w:marBottom w:val="0"/>
              <w:divBdr>
                <w:top w:val="none" w:sz="0" w:space="0" w:color="auto"/>
                <w:left w:val="none" w:sz="0" w:space="0" w:color="auto"/>
                <w:bottom w:val="none" w:sz="0" w:space="0" w:color="auto"/>
                <w:right w:val="none" w:sz="0" w:space="0" w:color="auto"/>
              </w:divBdr>
            </w:div>
            <w:div w:id="1537154532">
              <w:marLeft w:val="0"/>
              <w:marRight w:val="0"/>
              <w:marTop w:val="0"/>
              <w:marBottom w:val="0"/>
              <w:divBdr>
                <w:top w:val="none" w:sz="0" w:space="0" w:color="auto"/>
                <w:left w:val="none" w:sz="0" w:space="0" w:color="auto"/>
                <w:bottom w:val="none" w:sz="0" w:space="0" w:color="auto"/>
                <w:right w:val="none" w:sz="0" w:space="0" w:color="auto"/>
              </w:divBdr>
            </w:div>
            <w:div w:id="1263145853">
              <w:marLeft w:val="0"/>
              <w:marRight w:val="0"/>
              <w:marTop w:val="0"/>
              <w:marBottom w:val="0"/>
              <w:divBdr>
                <w:top w:val="none" w:sz="0" w:space="0" w:color="auto"/>
                <w:left w:val="none" w:sz="0" w:space="0" w:color="auto"/>
                <w:bottom w:val="none" w:sz="0" w:space="0" w:color="auto"/>
                <w:right w:val="none" w:sz="0" w:space="0" w:color="auto"/>
              </w:divBdr>
            </w:div>
            <w:div w:id="949321202">
              <w:marLeft w:val="0"/>
              <w:marRight w:val="0"/>
              <w:marTop w:val="0"/>
              <w:marBottom w:val="0"/>
              <w:divBdr>
                <w:top w:val="none" w:sz="0" w:space="0" w:color="auto"/>
                <w:left w:val="none" w:sz="0" w:space="0" w:color="auto"/>
                <w:bottom w:val="none" w:sz="0" w:space="0" w:color="auto"/>
                <w:right w:val="none" w:sz="0" w:space="0" w:color="auto"/>
              </w:divBdr>
            </w:div>
            <w:div w:id="1395276185">
              <w:marLeft w:val="0"/>
              <w:marRight w:val="0"/>
              <w:marTop w:val="0"/>
              <w:marBottom w:val="0"/>
              <w:divBdr>
                <w:top w:val="none" w:sz="0" w:space="0" w:color="auto"/>
                <w:left w:val="none" w:sz="0" w:space="0" w:color="auto"/>
                <w:bottom w:val="none" w:sz="0" w:space="0" w:color="auto"/>
                <w:right w:val="none" w:sz="0" w:space="0" w:color="auto"/>
              </w:divBdr>
            </w:div>
            <w:div w:id="1238201483">
              <w:marLeft w:val="0"/>
              <w:marRight w:val="0"/>
              <w:marTop w:val="0"/>
              <w:marBottom w:val="0"/>
              <w:divBdr>
                <w:top w:val="none" w:sz="0" w:space="0" w:color="auto"/>
                <w:left w:val="none" w:sz="0" w:space="0" w:color="auto"/>
                <w:bottom w:val="none" w:sz="0" w:space="0" w:color="auto"/>
                <w:right w:val="none" w:sz="0" w:space="0" w:color="auto"/>
              </w:divBdr>
            </w:div>
            <w:div w:id="650868881">
              <w:marLeft w:val="0"/>
              <w:marRight w:val="0"/>
              <w:marTop w:val="0"/>
              <w:marBottom w:val="0"/>
              <w:divBdr>
                <w:top w:val="none" w:sz="0" w:space="0" w:color="auto"/>
                <w:left w:val="none" w:sz="0" w:space="0" w:color="auto"/>
                <w:bottom w:val="none" w:sz="0" w:space="0" w:color="auto"/>
                <w:right w:val="none" w:sz="0" w:space="0" w:color="auto"/>
              </w:divBdr>
            </w:div>
            <w:div w:id="2098016181">
              <w:marLeft w:val="0"/>
              <w:marRight w:val="0"/>
              <w:marTop w:val="0"/>
              <w:marBottom w:val="0"/>
              <w:divBdr>
                <w:top w:val="none" w:sz="0" w:space="0" w:color="auto"/>
                <w:left w:val="none" w:sz="0" w:space="0" w:color="auto"/>
                <w:bottom w:val="none" w:sz="0" w:space="0" w:color="auto"/>
                <w:right w:val="none" w:sz="0" w:space="0" w:color="auto"/>
              </w:divBdr>
            </w:div>
            <w:div w:id="1367947422">
              <w:marLeft w:val="0"/>
              <w:marRight w:val="0"/>
              <w:marTop w:val="0"/>
              <w:marBottom w:val="0"/>
              <w:divBdr>
                <w:top w:val="none" w:sz="0" w:space="0" w:color="auto"/>
                <w:left w:val="none" w:sz="0" w:space="0" w:color="auto"/>
                <w:bottom w:val="none" w:sz="0" w:space="0" w:color="auto"/>
                <w:right w:val="none" w:sz="0" w:space="0" w:color="auto"/>
              </w:divBdr>
            </w:div>
            <w:div w:id="513419564">
              <w:marLeft w:val="0"/>
              <w:marRight w:val="0"/>
              <w:marTop w:val="0"/>
              <w:marBottom w:val="0"/>
              <w:divBdr>
                <w:top w:val="none" w:sz="0" w:space="0" w:color="auto"/>
                <w:left w:val="none" w:sz="0" w:space="0" w:color="auto"/>
                <w:bottom w:val="none" w:sz="0" w:space="0" w:color="auto"/>
                <w:right w:val="none" w:sz="0" w:space="0" w:color="auto"/>
              </w:divBdr>
            </w:div>
            <w:div w:id="2132942099">
              <w:marLeft w:val="0"/>
              <w:marRight w:val="0"/>
              <w:marTop w:val="0"/>
              <w:marBottom w:val="0"/>
              <w:divBdr>
                <w:top w:val="none" w:sz="0" w:space="0" w:color="auto"/>
                <w:left w:val="none" w:sz="0" w:space="0" w:color="auto"/>
                <w:bottom w:val="none" w:sz="0" w:space="0" w:color="auto"/>
                <w:right w:val="none" w:sz="0" w:space="0" w:color="auto"/>
              </w:divBdr>
            </w:div>
            <w:div w:id="1873299047">
              <w:marLeft w:val="0"/>
              <w:marRight w:val="0"/>
              <w:marTop w:val="0"/>
              <w:marBottom w:val="0"/>
              <w:divBdr>
                <w:top w:val="none" w:sz="0" w:space="0" w:color="auto"/>
                <w:left w:val="none" w:sz="0" w:space="0" w:color="auto"/>
                <w:bottom w:val="none" w:sz="0" w:space="0" w:color="auto"/>
                <w:right w:val="none" w:sz="0" w:space="0" w:color="auto"/>
              </w:divBdr>
            </w:div>
            <w:div w:id="164442687">
              <w:marLeft w:val="0"/>
              <w:marRight w:val="0"/>
              <w:marTop w:val="0"/>
              <w:marBottom w:val="0"/>
              <w:divBdr>
                <w:top w:val="none" w:sz="0" w:space="0" w:color="auto"/>
                <w:left w:val="none" w:sz="0" w:space="0" w:color="auto"/>
                <w:bottom w:val="none" w:sz="0" w:space="0" w:color="auto"/>
                <w:right w:val="none" w:sz="0" w:space="0" w:color="auto"/>
              </w:divBdr>
            </w:div>
            <w:div w:id="1042828592">
              <w:marLeft w:val="0"/>
              <w:marRight w:val="0"/>
              <w:marTop w:val="0"/>
              <w:marBottom w:val="0"/>
              <w:divBdr>
                <w:top w:val="none" w:sz="0" w:space="0" w:color="auto"/>
                <w:left w:val="none" w:sz="0" w:space="0" w:color="auto"/>
                <w:bottom w:val="none" w:sz="0" w:space="0" w:color="auto"/>
                <w:right w:val="none" w:sz="0" w:space="0" w:color="auto"/>
              </w:divBdr>
            </w:div>
            <w:div w:id="1047921182">
              <w:marLeft w:val="0"/>
              <w:marRight w:val="0"/>
              <w:marTop w:val="0"/>
              <w:marBottom w:val="0"/>
              <w:divBdr>
                <w:top w:val="none" w:sz="0" w:space="0" w:color="auto"/>
                <w:left w:val="none" w:sz="0" w:space="0" w:color="auto"/>
                <w:bottom w:val="none" w:sz="0" w:space="0" w:color="auto"/>
                <w:right w:val="none" w:sz="0" w:space="0" w:color="auto"/>
              </w:divBdr>
            </w:div>
            <w:div w:id="1356883716">
              <w:marLeft w:val="0"/>
              <w:marRight w:val="0"/>
              <w:marTop w:val="0"/>
              <w:marBottom w:val="0"/>
              <w:divBdr>
                <w:top w:val="none" w:sz="0" w:space="0" w:color="auto"/>
                <w:left w:val="none" w:sz="0" w:space="0" w:color="auto"/>
                <w:bottom w:val="none" w:sz="0" w:space="0" w:color="auto"/>
                <w:right w:val="none" w:sz="0" w:space="0" w:color="auto"/>
              </w:divBdr>
            </w:div>
            <w:div w:id="724834575">
              <w:marLeft w:val="0"/>
              <w:marRight w:val="0"/>
              <w:marTop w:val="0"/>
              <w:marBottom w:val="0"/>
              <w:divBdr>
                <w:top w:val="none" w:sz="0" w:space="0" w:color="auto"/>
                <w:left w:val="none" w:sz="0" w:space="0" w:color="auto"/>
                <w:bottom w:val="none" w:sz="0" w:space="0" w:color="auto"/>
                <w:right w:val="none" w:sz="0" w:space="0" w:color="auto"/>
              </w:divBdr>
            </w:div>
            <w:div w:id="1855653361">
              <w:marLeft w:val="0"/>
              <w:marRight w:val="0"/>
              <w:marTop w:val="0"/>
              <w:marBottom w:val="0"/>
              <w:divBdr>
                <w:top w:val="none" w:sz="0" w:space="0" w:color="auto"/>
                <w:left w:val="none" w:sz="0" w:space="0" w:color="auto"/>
                <w:bottom w:val="none" w:sz="0" w:space="0" w:color="auto"/>
                <w:right w:val="none" w:sz="0" w:space="0" w:color="auto"/>
              </w:divBdr>
            </w:div>
            <w:div w:id="2054453042">
              <w:marLeft w:val="0"/>
              <w:marRight w:val="0"/>
              <w:marTop w:val="0"/>
              <w:marBottom w:val="0"/>
              <w:divBdr>
                <w:top w:val="none" w:sz="0" w:space="0" w:color="auto"/>
                <w:left w:val="none" w:sz="0" w:space="0" w:color="auto"/>
                <w:bottom w:val="none" w:sz="0" w:space="0" w:color="auto"/>
                <w:right w:val="none" w:sz="0" w:space="0" w:color="auto"/>
              </w:divBdr>
            </w:div>
            <w:div w:id="1556308938">
              <w:marLeft w:val="0"/>
              <w:marRight w:val="0"/>
              <w:marTop w:val="0"/>
              <w:marBottom w:val="0"/>
              <w:divBdr>
                <w:top w:val="none" w:sz="0" w:space="0" w:color="auto"/>
                <w:left w:val="none" w:sz="0" w:space="0" w:color="auto"/>
                <w:bottom w:val="none" w:sz="0" w:space="0" w:color="auto"/>
                <w:right w:val="none" w:sz="0" w:space="0" w:color="auto"/>
              </w:divBdr>
            </w:div>
            <w:div w:id="1479886026">
              <w:marLeft w:val="0"/>
              <w:marRight w:val="0"/>
              <w:marTop w:val="0"/>
              <w:marBottom w:val="0"/>
              <w:divBdr>
                <w:top w:val="none" w:sz="0" w:space="0" w:color="auto"/>
                <w:left w:val="none" w:sz="0" w:space="0" w:color="auto"/>
                <w:bottom w:val="none" w:sz="0" w:space="0" w:color="auto"/>
                <w:right w:val="none" w:sz="0" w:space="0" w:color="auto"/>
              </w:divBdr>
            </w:div>
            <w:div w:id="78717545">
              <w:marLeft w:val="0"/>
              <w:marRight w:val="0"/>
              <w:marTop w:val="0"/>
              <w:marBottom w:val="0"/>
              <w:divBdr>
                <w:top w:val="none" w:sz="0" w:space="0" w:color="auto"/>
                <w:left w:val="none" w:sz="0" w:space="0" w:color="auto"/>
                <w:bottom w:val="none" w:sz="0" w:space="0" w:color="auto"/>
                <w:right w:val="none" w:sz="0" w:space="0" w:color="auto"/>
              </w:divBdr>
            </w:div>
            <w:div w:id="929237998">
              <w:marLeft w:val="0"/>
              <w:marRight w:val="0"/>
              <w:marTop w:val="0"/>
              <w:marBottom w:val="0"/>
              <w:divBdr>
                <w:top w:val="none" w:sz="0" w:space="0" w:color="auto"/>
                <w:left w:val="none" w:sz="0" w:space="0" w:color="auto"/>
                <w:bottom w:val="none" w:sz="0" w:space="0" w:color="auto"/>
                <w:right w:val="none" w:sz="0" w:space="0" w:color="auto"/>
              </w:divBdr>
            </w:div>
            <w:div w:id="891622520">
              <w:marLeft w:val="0"/>
              <w:marRight w:val="0"/>
              <w:marTop w:val="0"/>
              <w:marBottom w:val="0"/>
              <w:divBdr>
                <w:top w:val="none" w:sz="0" w:space="0" w:color="auto"/>
                <w:left w:val="none" w:sz="0" w:space="0" w:color="auto"/>
                <w:bottom w:val="none" w:sz="0" w:space="0" w:color="auto"/>
                <w:right w:val="none" w:sz="0" w:space="0" w:color="auto"/>
              </w:divBdr>
            </w:div>
            <w:div w:id="1218205218">
              <w:marLeft w:val="0"/>
              <w:marRight w:val="0"/>
              <w:marTop w:val="0"/>
              <w:marBottom w:val="0"/>
              <w:divBdr>
                <w:top w:val="none" w:sz="0" w:space="0" w:color="auto"/>
                <w:left w:val="none" w:sz="0" w:space="0" w:color="auto"/>
                <w:bottom w:val="none" w:sz="0" w:space="0" w:color="auto"/>
                <w:right w:val="none" w:sz="0" w:space="0" w:color="auto"/>
              </w:divBdr>
            </w:div>
            <w:div w:id="1831871029">
              <w:marLeft w:val="0"/>
              <w:marRight w:val="0"/>
              <w:marTop w:val="0"/>
              <w:marBottom w:val="0"/>
              <w:divBdr>
                <w:top w:val="none" w:sz="0" w:space="0" w:color="auto"/>
                <w:left w:val="none" w:sz="0" w:space="0" w:color="auto"/>
                <w:bottom w:val="none" w:sz="0" w:space="0" w:color="auto"/>
                <w:right w:val="none" w:sz="0" w:space="0" w:color="auto"/>
              </w:divBdr>
            </w:div>
            <w:div w:id="1462186406">
              <w:marLeft w:val="0"/>
              <w:marRight w:val="0"/>
              <w:marTop w:val="0"/>
              <w:marBottom w:val="0"/>
              <w:divBdr>
                <w:top w:val="none" w:sz="0" w:space="0" w:color="auto"/>
                <w:left w:val="none" w:sz="0" w:space="0" w:color="auto"/>
                <w:bottom w:val="none" w:sz="0" w:space="0" w:color="auto"/>
                <w:right w:val="none" w:sz="0" w:space="0" w:color="auto"/>
              </w:divBdr>
            </w:div>
            <w:div w:id="1313410907">
              <w:marLeft w:val="0"/>
              <w:marRight w:val="0"/>
              <w:marTop w:val="0"/>
              <w:marBottom w:val="0"/>
              <w:divBdr>
                <w:top w:val="none" w:sz="0" w:space="0" w:color="auto"/>
                <w:left w:val="none" w:sz="0" w:space="0" w:color="auto"/>
                <w:bottom w:val="none" w:sz="0" w:space="0" w:color="auto"/>
                <w:right w:val="none" w:sz="0" w:space="0" w:color="auto"/>
              </w:divBdr>
            </w:div>
            <w:div w:id="336157447">
              <w:marLeft w:val="0"/>
              <w:marRight w:val="0"/>
              <w:marTop w:val="0"/>
              <w:marBottom w:val="0"/>
              <w:divBdr>
                <w:top w:val="none" w:sz="0" w:space="0" w:color="auto"/>
                <w:left w:val="none" w:sz="0" w:space="0" w:color="auto"/>
                <w:bottom w:val="none" w:sz="0" w:space="0" w:color="auto"/>
                <w:right w:val="none" w:sz="0" w:space="0" w:color="auto"/>
              </w:divBdr>
            </w:div>
            <w:div w:id="1002469272">
              <w:marLeft w:val="0"/>
              <w:marRight w:val="0"/>
              <w:marTop w:val="0"/>
              <w:marBottom w:val="0"/>
              <w:divBdr>
                <w:top w:val="none" w:sz="0" w:space="0" w:color="auto"/>
                <w:left w:val="none" w:sz="0" w:space="0" w:color="auto"/>
                <w:bottom w:val="none" w:sz="0" w:space="0" w:color="auto"/>
                <w:right w:val="none" w:sz="0" w:space="0" w:color="auto"/>
              </w:divBdr>
            </w:div>
            <w:div w:id="979336031">
              <w:marLeft w:val="0"/>
              <w:marRight w:val="0"/>
              <w:marTop w:val="0"/>
              <w:marBottom w:val="0"/>
              <w:divBdr>
                <w:top w:val="none" w:sz="0" w:space="0" w:color="auto"/>
                <w:left w:val="none" w:sz="0" w:space="0" w:color="auto"/>
                <w:bottom w:val="none" w:sz="0" w:space="0" w:color="auto"/>
                <w:right w:val="none" w:sz="0" w:space="0" w:color="auto"/>
              </w:divBdr>
            </w:div>
            <w:div w:id="204568322">
              <w:marLeft w:val="0"/>
              <w:marRight w:val="0"/>
              <w:marTop w:val="0"/>
              <w:marBottom w:val="0"/>
              <w:divBdr>
                <w:top w:val="none" w:sz="0" w:space="0" w:color="auto"/>
                <w:left w:val="none" w:sz="0" w:space="0" w:color="auto"/>
                <w:bottom w:val="none" w:sz="0" w:space="0" w:color="auto"/>
                <w:right w:val="none" w:sz="0" w:space="0" w:color="auto"/>
              </w:divBdr>
            </w:div>
            <w:div w:id="1080563976">
              <w:marLeft w:val="0"/>
              <w:marRight w:val="0"/>
              <w:marTop w:val="0"/>
              <w:marBottom w:val="0"/>
              <w:divBdr>
                <w:top w:val="none" w:sz="0" w:space="0" w:color="auto"/>
                <w:left w:val="none" w:sz="0" w:space="0" w:color="auto"/>
                <w:bottom w:val="none" w:sz="0" w:space="0" w:color="auto"/>
                <w:right w:val="none" w:sz="0" w:space="0" w:color="auto"/>
              </w:divBdr>
            </w:div>
            <w:div w:id="1502741408">
              <w:marLeft w:val="0"/>
              <w:marRight w:val="0"/>
              <w:marTop w:val="0"/>
              <w:marBottom w:val="0"/>
              <w:divBdr>
                <w:top w:val="none" w:sz="0" w:space="0" w:color="auto"/>
                <w:left w:val="none" w:sz="0" w:space="0" w:color="auto"/>
                <w:bottom w:val="none" w:sz="0" w:space="0" w:color="auto"/>
                <w:right w:val="none" w:sz="0" w:space="0" w:color="auto"/>
              </w:divBdr>
            </w:div>
            <w:div w:id="117604243">
              <w:marLeft w:val="0"/>
              <w:marRight w:val="0"/>
              <w:marTop w:val="0"/>
              <w:marBottom w:val="0"/>
              <w:divBdr>
                <w:top w:val="none" w:sz="0" w:space="0" w:color="auto"/>
                <w:left w:val="none" w:sz="0" w:space="0" w:color="auto"/>
                <w:bottom w:val="none" w:sz="0" w:space="0" w:color="auto"/>
                <w:right w:val="none" w:sz="0" w:space="0" w:color="auto"/>
              </w:divBdr>
            </w:div>
            <w:div w:id="1652708486">
              <w:marLeft w:val="0"/>
              <w:marRight w:val="0"/>
              <w:marTop w:val="0"/>
              <w:marBottom w:val="0"/>
              <w:divBdr>
                <w:top w:val="none" w:sz="0" w:space="0" w:color="auto"/>
                <w:left w:val="none" w:sz="0" w:space="0" w:color="auto"/>
                <w:bottom w:val="none" w:sz="0" w:space="0" w:color="auto"/>
                <w:right w:val="none" w:sz="0" w:space="0" w:color="auto"/>
              </w:divBdr>
            </w:div>
            <w:div w:id="1289050862">
              <w:marLeft w:val="0"/>
              <w:marRight w:val="0"/>
              <w:marTop w:val="0"/>
              <w:marBottom w:val="0"/>
              <w:divBdr>
                <w:top w:val="none" w:sz="0" w:space="0" w:color="auto"/>
                <w:left w:val="none" w:sz="0" w:space="0" w:color="auto"/>
                <w:bottom w:val="none" w:sz="0" w:space="0" w:color="auto"/>
                <w:right w:val="none" w:sz="0" w:space="0" w:color="auto"/>
              </w:divBdr>
            </w:div>
            <w:div w:id="1972857122">
              <w:marLeft w:val="0"/>
              <w:marRight w:val="0"/>
              <w:marTop w:val="0"/>
              <w:marBottom w:val="0"/>
              <w:divBdr>
                <w:top w:val="none" w:sz="0" w:space="0" w:color="auto"/>
                <w:left w:val="none" w:sz="0" w:space="0" w:color="auto"/>
                <w:bottom w:val="none" w:sz="0" w:space="0" w:color="auto"/>
                <w:right w:val="none" w:sz="0" w:space="0" w:color="auto"/>
              </w:divBdr>
            </w:div>
            <w:div w:id="1925650648">
              <w:marLeft w:val="0"/>
              <w:marRight w:val="0"/>
              <w:marTop w:val="0"/>
              <w:marBottom w:val="0"/>
              <w:divBdr>
                <w:top w:val="none" w:sz="0" w:space="0" w:color="auto"/>
                <w:left w:val="none" w:sz="0" w:space="0" w:color="auto"/>
                <w:bottom w:val="none" w:sz="0" w:space="0" w:color="auto"/>
                <w:right w:val="none" w:sz="0" w:space="0" w:color="auto"/>
              </w:divBdr>
            </w:div>
            <w:div w:id="345327696">
              <w:marLeft w:val="0"/>
              <w:marRight w:val="0"/>
              <w:marTop w:val="0"/>
              <w:marBottom w:val="0"/>
              <w:divBdr>
                <w:top w:val="none" w:sz="0" w:space="0" w:color="auto"/>
                <w:left w:val="none" w:sz="0" w:space="0" w:color="auto"/>
                <w:bottom w:val="none" w:sz="0" w:space="0" w:color="auto"/>
                <w:right w:val="none" w:sz="0" w:space="0" w:color="auto"/>
              </w:divBdr>
            </w:div>
            <w:div w:id="969671731">
              <w:marLeft w:val="0"/>
              <w:marRight w:val="0"/>
              <w:marTop w:val="0"/>
              <w:marBottom w:val="0"/>
              <w:divBdr>
                <w:top w:val="none" w:sz="0" w:space="0" w:color="auto"/>
                <w:left w:val="none" w:sz="0" w:space="0" w:color="auto"/>
                <w:bottom w:val="none" w:sz="0" w:space="0" w:color="auto"/>
                <w:right w:val="none" w:sz="0" w:space="0" w:color="auto"/>
              </w:divBdr>
            </w:div>
            <w:div w:id="714624325">
              <w:marLeft w:val="0"/>
              <w:marRight w:val="0"/>
              <w:marTop w:val="0"/>
              <w:marBottom w:val="0"/>
              <w:divBdr>
                <w:top w:val="none" w:sz="0" w:space="0" w:color="auto"/>
                <w:left w:val="none" w:sz="0" w:space="0" w:color="auto"/>
                <w:bottom w:val="none" w:sz="0" w:space="0" w:color="auto"/>
                <w:right w:val="none" w:sz="0" w:space="0" w:color="auto"/>
              </w:divBdr>
            </w:div>
            <w:div w:id="1834030220">
              <w:marLeft w:val="0"/>
              <w:marRight w:val="0"/>
              <w:marTop w:val="0"/>
              <w:marBottom w:val="0"/>
              <w:divBdr>
                <w:top w:val="none" w:sz="0" w:space="0" w:color="auto"/>
                <w:left w:val="none" w:sz="0" w:space="0" w:color="auto"/>
                <w:bottom w:val="none" w:sz="0" w:space="0" w:color="auto"/>
                <w:right w:val="none" w:sz="0" w:space="0" w:color="auto"/>
              </w:divBdr>
            </w:div>
          </w:divsChild>
        </w:div>
        <w:div w:id="1531841463">
          <w:marLeft w:val="0"/>
          <w:marRight w:val="0"/>
          <w:marTop w:val="0"/>
          <w:marBottom w:val="0"/>
          <w:divBdr>
            <w:top w:val="none" w:sz="0" w:space="0" w:color="auto"/>
            <w:left w:val="none" w:sz="0" w:space="0" w:color="auto"/>
            <w:bottom w:val="none" w:sz="0" w:space="0" w:color="auto"/>
            <w:right w:val="none" w:sz="0" w:space="0" w:color="auto"/>
          </w:divBdr>
        </w:div>
        <w:div w:id="1686443989">
          <w:marLeft w:val="0"/>
          <w:marRight w:val="0"/>
          <w:marTop w:val="0"/>
          <w:marBottom w:val="0"/>
          <w:divBdr>
            <w:top w:val="none" w:sz="0" w:space="0" w:color="auto"/>
            <w:left w:val="none" w:sz="0" w:space="0" w:color="auto"/>
            <w:bottom w:val="none" w:sz="0" w:space="0" w:color="auto"/>
            <w:right w:val="none" w:sz="0" w:space="0" w:color="auto"/>
          </w:divBdr>
        </w:div>
      </w:divsChild>
    </w:div>
    <w:div w:id="1721123667">
      <w:bodyDiv w:val="1"/>
      <w:marLeft w:val="0"/>
      <w:marRight w:val="0"/>
      <w:marTop w:val="0"/>
      <w:marBottom w:val="0"/>
      <w:divBdr>
        <w:top w:val="none" w:sz="0" w:space="0" w:color="auto"/>
        <w:left w:val="none" w:sz="0" w:space="0" w:color="auto"/>
        <w:bottom w:val="none" w:sz="0" w:space="0" w:color="auto"/>
        <w:right w:val="none" w:sz="0" w:space="0" w:color="auto"/>
      </w:divBdr>
    </w:div>
    <w:div w:id="1761293801">
      <w:bodyDiv w:val="1"/>
      <w:marLeft w:val="0"/>
      <w:marRight w:val="0"/>
      <w:marTop w:val="0"/>
      <w:marBottom w:val="0"/>
      <w:divBdr>
        <w:top w:val="none" w:sz="0" w:space="0" w:color="auto"/>
        <w:left w:val="none" w:sz="0" w:space="0" w:color="auto"/>
        <w:bottom w:val="none" w:sz="0" w:space="0" w:color="auto"/>
        <w:right w:val="none" w:sz="0" w:space="0" w:color="auto"/>
      </w:divBdr>
    </w:div>
    <w:div w:id="1762867576">
      <w:bodyDiv w:val="1"/>
      <w:marLeft w:val="0"/>
      <w:marRight w:val="0"/>
      <w:marTop w:val="0"/>
      <w:marBottom w:val="0"/>
      <w:divBdr>
        <w:top w:val="none" w:sz="0" w:space="0" w:color="auto"/>
        <w:left w:val="none" w:sz="0" w:space="0" w:color="auto"/>
        <w:bottom w:val="none" w:sz="0" w:space="0" w:color="auto"/>
        <w:right w:val="none" w:sz="0" w:space="0" w:color="auto"/>
      </w:divBdr>
    </w:div>
    <w:div w:id="1768767748">
      <w:bodyDiv w:val="1"/>
      <w:marLeft w:val="0"/>
      <w:marRight w:val="0"/>
      <w:marTop w:val="0"/>
      <w:marBottom w:val="0"/>
      <w:divBdr>
        <w:top w:val="none" w:sz="0" w:space="0" w:color="auto"/>
        <w:left w:val="none" w:sz="0" w:space="0" w:color="auto"/>
        <w:bottom w:val="none" w:sz="0" w:space="0" w:color="auto"/>
        <w:right w:val="none" w:sz="0" w:space="0" w:color="auto"/>
      </w:divBdr>
    </w:div>
    <w:div w:id="1783725347">
      <w:bodyDiv w:val="1"/>
      <w:marLeft w:val="0"/>
      <w:marRight w:val="0"/>
      <w:marTop w:val="0"/>
      <w:marBottom w:val="0"/>
      <w:divBdr>
        <w:top w:val="none" w:sz="0" w:space="0" w:color="auto"/>
        <w:left w:val="none" w:sz="0" w:space="0" w:color="auto"/>
        <w:bottom w:val="none" w:sz="0" w:space="0" w:color="auto"/>
        <w:right w:val="none" w:sz="0" w:space="0" w:color="auto"/>
      </w:divBdr>
    </w:div>
    <w:div w:id="1789616206">
      <w:bodyDiv w:val="1"/>
      <w:marLeft w:val="0"/>
      <w:marRight w:val="0"/>
      <w:marTop w:val="0"/>
      <w:marBottom w:val="0"/>
      <w:divBdr>
        <w:top w:val="none" w:sz="0" w:space="0" w:color="auto"/>
        <w:left w:val="none" w:sz="0" w:space="0" w:color="auto"/>
        <w:bottom w:val="none" w:sz="0" w:space="0" w:color="auto"/>
        <w:right w:val="none" w:sz="0" w:space="0" w:color="auto"/>
      </w:divBdr>
    </w:div>
    <w:div w:id="1789622832">
      <w:bodyDiv w:val="1"/>
      <w:marLeft w:val="0"/>
      <w:marRight w:val="0"/>
      <w:marTop w:val="0"/>
      <w:marBottom w:val="0"/>
      <w:divBdr>
        <w:top w:val="none" w:sz="0" w:space="0" w:color="auto"/>
        <w:left w:val="none" w:sz="0" w:space="0" w:color="auto"/>
        <w:bottom w:val="none" w:sz="0" w:space="0" w:color="auto"/>
        <w:right w:val="none" w:sz="0" w:space="0" w:color="auto"/>
      </w:divBdr>
    </w:div>
    <w:div w:id="1801730936">
      <w:bodyDiv w:val="1"/>
      <w:marLeft w:val="0"/>
      <w:marRight w:val="0"/>
      <w:marTop w:val="0"/>
      <w:marBottom w:val="0"/>
      <w:divBdr>
        <w:top w:val="none" w:sz="0" w:space="0" w:color="auto"/>
        <w:left w:val="none" w:sz="0" w:space="0" w:color="auto"/>
        <w:bottom w:val="none" w:sz="0" w:space="0" w:color="auto"/>
        <w:right w:val="none" w:sz="0" w:space="0" w:color="auto"/>
      </w:divBdr>
      <w:divsChild>
        <w:div w:id="194081355">
          <w:blockQuote w:val="1"/>
          <w:marLeft w:val="600"/>
          <w:marRight w:val="0"/>
          <w:marTop w:val="0"/>
          <w:marBottom w:val="0"/>
          <w:divBdr>
            <w:top w:val="none" w:sz="0" w:space="0" w:color="auto"/>
            <w:left w:val="none" w:sz="0" w:space="0" w:color="auto"/>
            <w:bottom w:val="none" w:sz="0" w:space="0" w:color="auto"/>
            <w:right w:val="none" w:sz="0" w:space="0" w:color="auto"/>
          </w:divBdr>
          <w:divsChild>
            <w:div w:id="1826624367">
              <w:marLeft w:val="0"/>
              <w:marRight w:val="0"/>
              <w:marTop w:val="0"/>
              <w:marBottom w:val="0"/>
              <w:divBdr>
                <w:top w:val="none" w:sz="0" w:space="0" w:color="auto"/>
                <w:left w:val="none" w:sz="0" w:space="0" w:color="auto"/>
                <w:bottom w:val="none" w:sz="0" w:space="0" w:color="auto"/>
                <w:right w:val="none" w:sz="0" w:space="0" w:color="auto"/>
              </w:divBdr>
            </w:div>
          </w:divsChild>
        </w:div>
        <w:div w:id="268121912">
          <w:blockQuote w:val="1"/>
          <w:marLeft w:val="600"/>
          <w:marRight w:val="0"/>
          <w:marTop w:val="0"/>
          <w:marBottom w:val="0"/>
          <w:divBdr>
            <w:top w:val="none" w:sz="0" w:space="0" w:color="auto"/>
            <w:left w:val="none" w:sz="0" w:space="0" w:color="auto"/>
            <w:bottom w:val="none" w:sz="0" w:space="0" w:color="auto"/>
            <w:right w:val="none" w:sz="0" w:space="0" w:color="auto"/>
          </w:divBdr>
          <w:divsChild>
            <w:div w:id="1645623947">
              <w:marLeft w:val="0"/>
              <w:marRight w:val="0"/>
              <w:marTop w:val="0"/>
              <w:marBottom w:val="0"/>
              <w:divBdr>
                <w:top w:val="none" w:sz="0" w:space="0" w:color="auto"/>
                <w:left w:val="none" w:sz="0" w:space="0" w:color="auto"/>
                <w:bottom w:val="none" w:sz="0" w:space="0" w:color="auto"/>
                <w:right w:val="none" w:sz="0" w:space="0" w:color="auto"/>
              </w:divBdr>
            </w:div>
          </w:divsChild>
        </w:div>
        <w:div w:id="195316336">
          <w:marLeft w:val="0"/>
          <w:marRight w:val="0"/>
          <w:marTop w:val="0"/>
          <w:marBottom w:val="0"/>
          <w:divBdr>
            <w:top w:val="single" w:sz="6" w:space="6" w:color="D3D3D3"/>
            <w:left w:val="single" w:sz="6" w:space="12" w:color="D3D3D3"/>
            <w:bottom w:val="single" w:sz="6" w:space="6" w:color="D3D3D3"/>
            <w:right w:val="single" w:sz="6" w:space="0" w:color="D3D3D3"/>
          </w:divBdr>
          <w:divsChild>
            <w:div w:id="2147314528">
              <w:marLeft w:val="0"/>
              <w:marRight w:val="0"/>
              <w:marTop w:val="0"/>
              <w:marBottom w:val="0"/>
              <w:divBdr>
                <w:top w:val="none" w:sz="0" w:space="0" w:color="auto"/>
                <w:left w:val="none" w:sz="0" w:space="0" w:color="auto"/>
                <w:bottom w:val="none" w:sz="0" w:space="0" w:color="auto"/>
                <w:right w:val="none" w:sz="0" w:space="0" w:color="auto"/>
              </w:divBdr>
            </w:div>
            <w:div w:id="1771046630">
              <w:marLeft w:val="0"/>
              <w:marRight w:val="0"/>
              <w:marTop w:val="0"/>
              <w:marBottom w:val="0"/>
              <w:divBdr>
                <w:top w:val="none" w:sz="0" w:space="0" w:color="auto"/>
                <w:left w:val="none" w:sz="0" w:space="0" w:color="auto"/>
                <w:bottom w:val="none" w:sz="0" w:space="0" w:color="auto"/>
                <w:right w:val="none" w:sz="0" w:space="0" w:color="auto"/>
              </w:divBdr>
            </w:div>
            <w:div w:id="919564830">
              <w:marLeft w:val="0"/>
              <w:marRight w:val="0"/>
              <w:marTop w:val="0"/>
              <w:marBottom w:val="0"/>
              <w:divBdr>
                <w:top w:val="none" w:sz="0" w:space="0" w:color="auto"/>
                <w:left w:val="none" w:sz="0" w:space="0" w:color="auto"/>
                <w:bottom w:val="none" w:sz="0" w:space="0" w:color="auto"/>
                <w:right w:val="none" w:sz="0" w:space="0" w:color="auto"/>
              </w:divBdr>
            </w:div>
          </w:divsChild>
        </w:div>
        <w:div w:id="981424085">
          <w:marLeft w:val="0"/>
          <w:marRight w:val="0"/>
          <w:marTop w:val="0"/>
          <w:marBottom w:val="0"/>
          <w:divBdr>
            <w:top w:val="single" w:sz="6" w:space="6" w:color="D3D3D3"/>
            <w:left w:val="single" w:sz="6" w:space="12" w:color="D3D3D3"/>
            <w:bottom w:val="single" w:sz="6" w:space="6" w:color="D3D3D3"/>
            <w:right w:val="single" w:sz="6" w:space="0" w:color="D3D3D3"/>
          </w:divBdr>
        </w:div>
        <w:div w:id="621182875">
          <w:marLeft w:val="0"/>
          <w:marRight w:val="0"/>
          <w:marTop w:val="0"/>
          <w:marBottom w:val="0"/>
          <w:divBdr>
            <w:top w:val="single" w:sz="6" w:space="6" w:color="D3D3D3"/>
            <w:left w:val="single" w:sz="6" w:space="12" w:color="D3D3D3"/>
            <w:bottom w:val="single" w:sz="6" w:space="6" w:color="D3D3D3"/>
            <w:right w:val="single" w:sz="6" w:space="0" w:color="D3D3D3"/>
          </w:divBdr>
        </w:div>
        <w:div w:id="2097169132">
          <w:marLeft w:val="0"/>
          <w:marRight w:val="0"/>
          <w:marTop w:val="0"/>
          <w:marBottom w:val="0"/>
          <w:divBdr>
            <w:top w:val="single" w:sz="6" w:space="6" w:color="D3D3D3"/>
            <w:left w:val="single" w:sz="6" w:space="12" w:color="D3D3D3"/>
            <w:bottom w:val="single" w:sz="6" w:space="6" w:color="D3D3D3"/>
            <w:right w:val="single" w:sz="6" w:space="0" w:color="D3D3D3"/>
          </w:divBdr>
          <w:divsChild>
            <w:div w:id="174538595">
              <w:marLeft w:val="0"/>
              <w:marRight w:val="0"/>
              <w:marTop w:val="0"/>
              <w:marBottom w:val="0"/>
              <w:divBdr>
                <w:top w:val="none" w:sz="0" w:space="0" w:color="auto"/>
                <w:left w:val="none" w:sz="0" w:space="0" w:color="auto"/>
                <w:bottom w:val="none" w:sz="0" w:space="0" w:color="auto"/>
                <w:right w:val="none" w:sz="0" w:space="0" w:color="auto"/>
              </w:divBdr>
            </w:div>
            <w:div w:id="1097336227">
              <w:marLeft w:val="0"/>
              <w:marRight w:val="0"/>
              <w:marTop w:val="0"/>
              <w:marBottom w:val="0"/>
              <w:divBdr>
                <w:top w:val="none" w:sz="0" w:space="0" w:color="auto"/>
                <w:left w:val="none" w:sz="0" w:space="0" w:color="auto"/>
                <w:bottom w:val="none" w:sz="0" w:space="0" w:color="auto"/>
                <w:right w:val="none" w:sz="0" w:space="0" w:color="auto"/>
              </w:divBdr>
            </w:div>
            <w:div w:id="1091465986">
              <w:marLeft w:val="0"/>
              <w:marRight w:val="0"/>
              <w:marTop w:val="0"/>
              <w:marBottom w:val="0"/>
              <w:divBdr>
                <w:top w:val="none" w:sz="0" w:space="0" w:color="auto"/>
                <w:left w:val="none" w:sz="0" w:space="0" w:color="auto"/>
                <w:bottom w:val="none" w:sz="0" w:space="0" w:color="auto"/>
                <w:right w:val="none" w:sz="0" w:space="0" w:color="auto"/>
              </w:divBdr>
            </w:div>
            <w:div w:id="902521429">
              <w:marLeft w:val="0"/>
              <w:marRight w:val="0"/>
              <w:marTop w:val="0"/>
              <w:marBottom w:val="0"/>
              <w:divBdr>
                <w:top w:val="none" w:sz="0" w:space="0" w:color="auto"/>
                <w:left w:val="none" w:sz="0" w:space="0" w:color="auto"/>
                <w:bottom w:val="none" w:sz="0" w:space="0" w:color="auto"/>
                <w:right w:val="none" w:sz="0" w:space="0" w:color="auto"/>
              </w:divBdr>
            </w:div>
            <w:div w:id="186722933">
              <w:marLeft w:val="0"/>
              <w:marRight w:val="0"/>
              <w:marTop w:val="0"/>
              <w:marBottom w:val="0"/>
              <w:divBdr>
                <w:top w:val="none" w:sz="0" w:space="0" w:color="auto"/>
                <w:left w:val="none" w:sz="0" w:space="0" w:color="auto"/>
                <w:bottom w:val="none" w:sz="0" w:space="0" w:color="auto"/>
                <w:right w:val="none" w:sz="0" w:space="0" w:color="auto"/>
              </w:divBdr>
            </w:div>
            <w:div w:id="1365013953">
              <w:marLeft w:val="0"/>
              <w:marRight w:val="0"/>
              <w:marTop w:val="0"/>
              <w:marBottom w:val="0"/>
              <w:divBdr>
                <w:top w:val="none" w:sz="0" w:space="0" w:color="auto"/>
                <w:left w:val="none" w:sz="0" w:space="0" w:color="auto"/>
                <w:bottom w:val="none" w:sz="0" w:space="0" w:color="auto"/>
                <w:right w:val="none" w:sz="0" w:space="0" w:color="auto"/>
              </w:divBdr>
            </w:div>
            <w:div w:id="620456407">
              <w:marLeft w:val="0"/>
              <w:marRight w:val="0"/>
              <w:marTop w:val="0"/>
              <w:marBottom w:val="0"/>
              <w:divBdr>
                <w:top w:val="none" w:sz="0" w:space="0" w:color="auto"/>
                <w:left w:val="none" w:sz="0" w:space="0" w:color="auto"/>
                <w:bottom w:val="none" w:sz="0" w:space="0" w:color="auto"/>
                <w:right w:val="none" w:sz="0" w:space="0" w:color="auto"/>
              </w:divBdr>
            </w:div>
            <w:div w:id="343946405">
              <w:marLeft w:val="0"/>
              <w:marRight w:val="0"/>
              <w:marTop w:val="0"/>
              <w:marBottom w:val="0"/>
              <w:divBdr>
                <w:top w:val="none" w:sz="0" w:space="0" w:color="auto"/>
                <w:left w:val="none" w:sz="0" w:space="0" w:color="auto"/>
                <w:bottom w:val="none" w:sz="0" w:space="0" w:color="auto"/>
                <w:right w:val="none" w:sz="0" w:space="0" w:color="auto"/>
              </w:divBdr>
            </w:div>
            <w:div w:id="735400761">
              <w:marLeft w:val="0"/>
              <w:marRight w:val="0"/>
              <w:marTop w:val="0"/>
              <w:marBottom w:val="0"/>
              <w:divBdr>
                <w:top w:val="none" w:sz="0" w:space="0" w:color="auto"/>
                <w:left w:val="none" w:sz="0" w:space="0" w:color="auto"/>
                <w:bottom w:val="none" w:sz="0" w:space="0" w:color="auto"/>
                <w:right w:val="none" w:sz="0" w:space="0" w:color="auto"/>
              </w:divBdr>
            </w:div>
            <w:div w:id="1162811892">
              <w:marLeft w:val="0"/>
              <w:marRight w:val="0"/>
              <w:marTop w:val="0"/>
              <w:marBottom w:val="0"/>
              <w:divBdr>
                <w:top w:val="none" w:sz="0" w:space="0" w:color="auto"/>
                <w:left w:val="none" w:sz="0" w:space="0" w:color="auto"/>
                <w:bottom w:val="none" w:sz="0" w:space="0" w:color="auto"/>
                <w:right w:val="none" w:sz="0" w:space="0" w:color="auto"/>
              </w:divBdr>
            </w:div>
            <w:div w:id="1192766302">
              <w:marLeft w:val="0"/>
              <w:marRight w:val="0"/>
              <w:marTop w:val="0"/>
              <w:marBottom w:val="0"/>
              <w:divBdr>
                <w:top w:val="none" w:sz="0" w:space="0" w:color="auto"/>
                <w:left w:val="none" w:sz="0" w:space="0" w:color="auto"/>
                <w:bottom w:val="none" w:sz="0" w:space="0" w:color="auto"/>
                <w:right w:val="none" w:sz="0" w:space="0" w:color="auto"/>
              </w:divBdr>
            </w:div>
            <w:div w:id="1072041686">
              <w:marLeft w:val="0"/>
              <w:marRight w:val="0"/>
              <w:marTop w:val="0"/>
              <w:marBottom w:val="0"/>
              <w:divBdr>
                <w:top w:val="none" w:sz="0" w:space="0" w:color="auto"/>
                <w:left w:val="none" w:sz="0" w:space="0" w:color="auto"/>
                <w:bottom w:val="none" w:sz="0" w:space="0" w:color="auto"/>
                <w:right w:val="none" w:sz="0" w:space="0" w:color="auto"/>
              </w:divBdr>
            </w:div>
            <w:div w:id="915433619">
              <w:marLeft w:val="0"/>
              <w:marRight w:val="0"/>
              <w:marTop w:val="0"/>
              <w:marBottom w:val="0"/>
              <w:divBdr>
                <w:top w:val="none" w:sz="0" w:space="0" w:color="auto"/>
                <w:left w:val="none" w:sz="0" w:space="0" w:color="auto"/>
                <w:bottom w:val="none" w:sz="0" w:space="0" w:color="auto"/>
                <w:right w:val="none" w:sz="0" w:space="0" w:color="auto"/>
              </w:divBdr>
            </w:div>
            <w:div w:id="1692605681">
              <w:marLeft w:val="0"/>
              <w:marRight w:val="0"/>
              <w:marTop w:val="0"/>
              <w:marBottom w:val="0"/>
              <w:divBdr>
                <w:top w:val="none" w:sz="0" w:space="0" w:color="auto"/>
                <w:left w:val="none" w:sz="0" w:space="0" w:color="auto"/>
                <w:bottom w:val="none" w:sz="0" w:space="0" w:color="auto"/>
                <w:right w:val="none" w:sz="0" w:space="0" w:color="auto"/>
              </w:divBdr>
            </w:div>
            <w:div w:id="1312901390">
              <w:marLeft w:val="0"/>
              <w:marRight w:val="0"/>
              <w:marTop w:val="0"/>
              <w:marBottom w:val="0"/>
              <w:divBdr>
                <w:top w:val="none" w:sz="0" w:space="0" w:color="auto"/>
                <w:left w:val="none" w:sz="0" w:space="0" w:color="auto"/>
                <w:bottom w:val="none" w:sz="0" w:space="0" w:color="auto"/>
                <w:right w:val="none" w:sz="0" w:space="0" w:color="auto"/>
              </w:divBdr>
            </w:div>
            <w:div w:id="778187125">
              <w:marLeft w:val="0"/>
              <w:marRight w:val="0"/>
              <w:marTop w:val="0"/>
              <w:marBottom w:val="0"/>
              <w:divBdr>
                <w:top w:val="none" w:sz="0" w:space="0" w:color="auto"/>
                <w:left w:val="none" w:sz="0" w:space="0" w:color="auto"/>
                <w:bottom w:val="none" w:sz="0" w:space="0" w:color="auto"/>
                <w:right w:val="none" w:sz="0" w:space="0" w:color="auto"/>
              </w:divBdr>
            </w:div>
            <w:div w:id="1699890956">
              <w:marLeft w:val="0"/>
              <w:marRight w:val="0"/>
              <w:marTop w:val="0"/>
              <w:marBottom w:val="0"/>
              <w:divBdr>
                <w:top w:val="none" w:sz="0" w:space="0" w:color="auto"/>
                <w:left w:val="none" w:sz="0" w:space="0" w:color="auto"/>
                <w:bottom w:val="none" w:sz="0" w:space="0" w:color="auto"/>
                <w:right w:val="none" w:sz="0" w:space="0" w:color="auto"/>
              </w:divBdr>
            </w:div>
            <w:div w:id="676158267">
              <w:marLeft w:val="0"/>
              <w:marRight w:val="0"/>
              <w:marTop w:val="0"/>
              <w:marBottom w:val="0"/>
              <w:divBdr>
                <w:top w:val="none" w:sz="0" w:space="0" w:color="auto"/>
                <w:left w:val="none" w:sz="0" w:space="0" w:color="auto"/>
                <w:bottom w:val="none" w:sz="0" w:space="0" w:color="auto"/>
                <w:right w:val="none" w:sz="0" w:space="0" w:color="auto"/>
              </w:divBdr>
            </w:div>
            <w:div w:id="369041017">
              <w:marLeft w:val="0"/>
              <w:marRight w:val="0"/>
              <w:marTop w:val="0"/>
              <w:marBottom w:val="0"/>
              <w:divBdr>
                <w:top w:val="none" w:sz="0" w:space="0" w:color="auto"/>
                <w:left w:val="none" w:sz="0" w:space="0" w:color="auto"/>
                <w:bottom w:val="none" w:sz="0" w:space="0" w:color="auto"/>
                <w:right w:val="none" w:sz="0" w:space="0" w:color="auto"/>
              </w:divBdr>
            </w:div>
            <w:div w:id="147550988">
              <w:marLeft w:val="0"/>
              <w:marRight w:val="0"/>
              <w:marTop w:val="0"/>
              <w:marBottom w:val="0"/>
              <w:divBdr>
                <w:top w:val="none" w:sz="0" w:space="0" w:color="auto"/>
                <w:left w:val="none" w:sz="0" w:space="0" w:color="auto"/>
                <w:bottom w:val="none" w:sz="0" w:space="0" w:color="auto"/>
                <w:right w:val="none" w:sz="0" w:space="0" w:color="auto"/>
              </w:divBdr>
            </w:div>
            <w:div w:id="908079137">
              <w:marLeft w:val="0"/>
              <w:marRight w:val="0"/>
              <w:marTop w:val="0"/>
              <w:marBottom w:val="0"/>
              <w:divBdr>
                <w:top w:val="none" w:sz="0" w:space="0" w:color="auto"/>
                <w:left w:val="none" w:sz="0" w:space="0" w:color="auto"/>
                <w:bottom w:val="none" w:sz="0" w:space="0" w:color="auto"/>
                <w:right w:val="none" w:sz="0" w:space="0" w:color="auto"/>
              </w:divBdr>
            </w:div>
            <w:div w:id="73941986">
              <w:marLeft w:val="0"/>
              <w:marRight w:val="0"/>
              <w:marTop w:val="0"/>
              <w:marBottom w:val="0"/>
              <w:divBdr>
                <w:top w:val="none" w:sz="0" w:space="0" w:color="auto"/>
                <w:left w:val="none" w:sz="0" w:space="0" w:color="auto"/>
                <w:bottom w:val="none" w:sz="0" w:space="0" w:color="auto"/>
                <w:right w:val="none" w:sz="0" w:space="0" w:color="auto"/>
              </w:divBdr>
            </w:div>
            <w:div w:id="1417895076">
              <w:marLeft w:val="0"/>
              <w:marRight w:val="0"/>
              <w:marTop w:val="0"/>
              <w:marBottom w:val="0"/>
              <w:divBdr>
                <w:top w:val="none" w:sz="0" w:space="0" w:color="auto"/>
                <w:left w:val="none" w:sz="0" w:space="0" w:color="auto"/>
                <w:bottom w:val="none" w:sz="0" w:space="0" w:color="auto"/>
                <w:right w:val="none" w:sz="0" w:space="0" w:color="auto"/>
              </w:divBdr>
            </w:div>
            <w:div w:id="457916461">
              <w:marLeft w:val="0"/>
              <w:marRight w:val="0"/>
              <w:marTop w:val="0"/>
              <w:marBottom w:val="0"/>
              <w:divBdr>
                <w:top w:val="none" w:sz="0" w:space="0" w:color="auto"/>
                <w:left w:val="none" w:sz="0" w:space="0" w:color="auto"/>
                <w:bottom w:val="none" w:sz="0" w:space="0" w:color="auto"/>
                <w:right w:val="none" w:sz="0" w:space="0" w:color="auto"/>
              </w:divBdr>
            </w:div>
            <w:div w:id="232593759">
              <w:marLeft w:val="0"/>
              <w:marRight w:val="0"/>
              <w:marTop w:val="0"/>
              <w:marBottom w:val="0"/>
              <w:divBdr>
                <w:top w:val="none" w:sz="0" w:space="0" w:color="auto"/>
                <w:left w:val="none" w:sz="0" w:space="0" w:color="auto"/>
                <w:bottom w:val="none" w:sz="0" w:space="0" w:color="auto"/>
                <w:right w:val="none" w:sz="0" w:space="0" w:color="auto"/>
              </w:divBdr>
            </w:div>
            <w:div w:id="1883009571">
              <w:marLeft w:val="0"/>
              <w:marRight w:val="0"/>
              <w:marTop w:val="0"/>
              <w:marBottom w:val="0"/>
              <w:divBdr>
                <w:top w:val="none" w:sz="0" w:space="0" w:color="auto"/>
                <w:left w:val="none" w:sz="0" w:space="0" w:color="auto"/>
                <w:bottom w:val="none" w:sz="0" w:space="0" w:color="auto"/>
                <w:right w:val="none" w:sz="0" w:space="0" w:color="auto"/>
              </w:divBdr>
            </w:div>
            <w:div w:id="1422992338">
              <w:marLeft w:val="0"/>
              <w:marRight w:val="0"/>
              <w:marTop w:val="0"/>
              <w:marBottom w:val="0"/>
              <w:divBdr>
                <w:top w:val="none" w:sz="0" w:space="0" w:color="auto"/>
                <w:left w:val="none" w:sz="0" w:space="0" w:color="auto"/>
                <w:bottom w:val="none" w:sz="0" w:space="0" w:color="auto"/>
                <w:right w:val="none" w:sz="0" w:space="0" w:color="auto"/>
              </w:divBdr>
            </w:div>
            <w:div w:id="13154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172">
      <w:bodyDiv w:val="1"/>
      <w:marLeft w:val="0"/>
      <w:marRight w:val="0"/>
      <w:marTop w:val="0"/>
      <w:marBottom w:val="0"/>
      <w:divBdr>
        <w:top w:val="none" w:sz="0" w:space="0" w:color="auto"/>
        <w:left w:val="none" w:sz="0" w:space="0" w:color="auto"/>
        <w:bottom w:val="none" w:sz="0" w:space="0" w:color="auto"/>
        <w:right w:val="none" w:sz="0" w:space="0" w:color="auto"/>
      </w:divBdr>
    </w:div>
    <w:div w:id="1803958864">
      <w:bodyDiv w:val="1"/>
      <w:marLeft w:val="0"/>
      <w:marRight w:val="0"/>
      <w:marTop w:val="0"/>
      <w:marBottom w:val="0"/>
      <w:divBdr>
        <w:top w:val="none" w:sz="0" w:space="0" w:color="auto"/>
        <w:left w:val="none" w:sz="0" w:space="0" w:color="auto"/>
        <w:bottom w:val="none" w:sz="0" w:space="0" w:color="auto"/>
        <w:right w:val="none" w:sz="0" w:space="0" w:color="auto"/>
      </w:divBdr>
    </w:div>
    <w:div w:id="1836259469">
      <w:bodyDiv w:val="1"/>
      <w:marLeft w:val="0"/>
      <w:marRight w:val="0"/>
      <w:marTop w:val="0"/>
      <w:marBottom w:val="0"/>
      <w:divBdr>
        <w:top w:val="none" w:sz="0" w:space="0" w:color="auto"/>
        <w:left w:val="none" w:sz="0" w:space="0" w:color="auto"/>
        <w:bottom w:val="none" w:sz="0" w:space="0" w:color="auto"/>
        <w:right w:val="none" w:sz="0" w:space="0" w:color="auto"/>
      </w:divBdr>
    </w:div>
    <w:div w:id="1869220651">
      <w:bodyDiv w:val="1"/>
      <w:marLeft w:val="0"/>
      <w:marRight w:val="0"/>
      <w:marTop w:val="0"/>
      <w:marBottom w:val="0"/>
      <w:divBdr>
        <w:top w:val="none" w:sz="0" w:space="0" w:color="auto"/>
        <w:left w:val="none" w:sz="0" w:space="0" w:color="auto"/>
        <w:bottom w:val="none" w:sz="0" w:space="0" w:color="auto"/>
        <w:right w:val="none" w:sz="0" w:space="0" w:color="auto"/>
      </w:divBdr>
    </w:div>
    <w:div w:id="1885294364">
      <w:bodyDiv w:val="1"/>
      <w:marLeft w:val="0"/>
      <w:marRight w:val="0"/>
      <w:marTop w:val="0"/>
      <w:marBottom w:val="0"/>
      <w:divBdr>
        <w:top w:val="none" w:sz="0" w:space="0" w:color="auto"/>
        <w:left w:val="none" w:sz="0" w:space="0" w:color="auto"/>
        <w:bottom w:val="none" w:sz="0" w:space="0" w:color="auto"/>
        <w:right w:val="none" w:sz="0" w:space="0" w:color="auto"/>
      </w:divBdr>
    </w:div>
    <w:div w:id="1893731569">
      <w:bodyDiv w:val="1"/>
      <w:marLeft w:val="0"/>
      <w:marRight w:val="0"/>
      <w:marTop w:val="0"/>
      <w:marBottom w:val="0"/>
      <w:divBdr>
        <w:top w:val="none" w:sz="0" w:space="0" w:color="auto"/>
        <w:left w:val="none" w:sz="0" w:space="0" w:color="auto"/>
        <w:bottom w:val="none" w:sz="0" w:space="0" w:color="auto"/>
        <w:right w:val="none" w:sz="0" w:space="0" w:color="auto"/>
      </w:divBdr>
    </w:div>
    <w:div w:id="1907764760">
      <w:bodyDiv w:val="1"/>
      <w:marLeft w:val="0"/>
      <w:marRight w:val="0"/>
      <w:marTop w:val="0"/>
      <w:marBottom w:val="0"/>
      <w:divBdr>
        <w:top w:val="none" w:sz="0" w:space="0" w:color="auto"/>
        <w:left w:val="none" w:sz="0" w:space="0" w:color="auto"/>
        <w:bottom w:val="none" w:sz="0" w:space="0" w:color="auto"/>
        <w:right w:val="none" w:sz="0" w:space="0" w:color="auto"/>
      </w:divBdr>
    </w:div>
    <w:div w:id="1910840597">
      <w:bodyDiv w:val="1"/>
      <w:marLeft w:val="0"/>
      <w:marRight w:val="0"/>
      <w:marTop w:val="0"/>
      <w:marBottom w:val="0"/>
      <w:divBdr>
        <w:top w:val="none" w:sz="0" w:space="0" w:color="auto"/>
        <w:left w:val="none" w:sz="0" w:space="0" w:color="auto"/>
        <w:bottom w:val="none" w:sz="0" w:space="0" w:color="auto"/>
        <w:right w:val="none" w:sz="0" w:space="0" w:color="auto"/>
      </w:divBdr>
    </w:div>
    <w:div w:id="1952664116">
      <w:bodyDiv w:val="1"/>
      <w:marLeft w:val="0"/>
      <w:marRight w:val="0"/>
      <w:marTop w:val="0"/>
      <w:marBottom w:val="0"/>
      <w:divBdr>
        <w:top w:val="none" w:sz="0" w:space="0" w:color="auto"/>
        <w:left w:val="none" w:sz="0" w:space="0" w:color="auto"/>
        <w:bottom w:val="none" w:sz="0" w:space="0" w:color="auto"/>
        <w:right w:val="none" w:sz="0" w:space="0" w:color="auto"/>
      </w:divBdr>
    </w:div>
    <w:div w:id="1959872358">
      <w:bodyDiv w:val="1"/>
      <w:marLeft w:val="0"/>
      <w:marRight w:val="0"/>
      <w:marTop w:val="0"/>
      <w:marBottom w:val="0"/>
      <w:divBdr>
        <w:top w:val="none" w:sz="0" w:space="0" w:color="auto"/>
        <w:left w:val="none" w:sz="0" w:space="0" w:color="auto"/>
        <w:bottom w:val="none" w:sz="0" w:space="0" w:color="auto"/>
        <w:right w:val="none" w:sz="0" w:space="0" w:color="auto"/>
      </w:divBdr>
    </w:div>
    <w:div w:id="1963992550">
      <w:bodyDiv w:val="1"/>
      <w:marLeft w:val="0"/>
      <w:marRight w:val="0"/>
      <w:marTop w:val="0"/>
      <w:marBottom w:val="0"/>
      <w:divBdr>
        <w:top w:val="none" w:sz="0" w:space="0" w:color="auto"/>
        <w:left w:val="none" w:sz="0" w:space="0" w:color="auto"/>
        <w:bottom w:val="none" w:sz="0" w:space="0" w:color="auto"/>
        <w:right w:val="none" w:sz="0" w:space="0" w:color="auto"/>
      </w:divBdr>
    </w:div>
    <w:div w:id="1977371059">
      <w:bodyDiv w:val="1"/>
      <w:marLeft w:val="0"/>
      <w:marRight w:val="0"/>
      <w:marTop w:val="0"/>
      <w:marBottom w:val="0"/>
      <w:divBdr>
        <w:top w:val="none" w:sz="0" w:space="0" w:color="auto"/>
        <w:left w:val="none" w:sz="0" w:space="0" w:color="auto"/>
        <w:bottom w:val="none" w:sz="0" w:space="0" w:color="auto"/>
        <w:right w:val="none" w:sz="0" w:space="0" w:color="auto"/>
      </w:divBdr>
    </w:div>
    <w:div w:id="1987051992">
      <w:bodyDiv w:val="1"/>
      <w:marLeft w:val="0"/>
      <w:marRight w:val="0"/>
      <w:marTop w:val="0"/>
      <w:marBottom w:val="0"/>
      <w:divBdr>
        <w:top w:val="none" w:sz="0" w:space="0" w:color="auto"/>
        <w:left w:val="none" w:sz="0" w:space="0" w:color="auto"/>
        <w:bottom w:val="none" w:sz="0" w:space="0" w:color="auto"/>
        <w:right w:val="none" w:sz="0" w:space="0" w:color="auto"/>
      </w:divBdr>
    </w:div>
    <w:div w:id="2007318535">
      <w:bodyDiv w:val="1"/>
      <w:marLeft w:val="0"/>
      <w:marRight w:val="0"/>
      <w:marTop w:val="0"/>
      <w:marBottom w:val="0"/>
      <w:divBdr>
        <w:top w:val="none" w:sz="0" w:space="0" w:color="auto"/>
        <w:left w:val="none" w:sz="0" w:space="0" w:color="auto"/>
        <w:bottom w:val="none" w:sz="0" w:space="0" w:color="auto"/>
        <w:right w:val="none" w:sz="0" w:space="0" w:color="auto"/>
      </w:divBdr>
    </w:div>
    <w:div w:id="2022581941">
      <w:bodyDiv w:val="1"/>
      <w:marLeft w:val="0"/>
      <w:marRight w:val="0"/>
      <w:marTop w:val="0"/>
      <w:marBottom w:val="0"/>
      <w:divBdr>
        <w:top w:val="none" w:sz="0" w:space="0" w:color="auto"/>
        <w:left w:val="none" w:sz="0" w:space="0" w:color="auto"/>
        <w:bottom w:val="none" w:sz="0" w:space="0" w:color="auto"/>
        <w:right w:val="none" w:sz="0" w:space="0" w:color="auto"/>
      </w:divBdr>
    </w:div>
    <w:div w:id="2031368690">
      <w:bodyDiv w:val="1"/>
      <w:marLeft w:val="0"/>
      <w:marRight w:val="0"/>
      <w:marTop w:val="0"/>
      <w:marBottom w:val="0"/>
      <w:divBdr>
        <w:top w:val="none" w:sz="0" w:space="0" w:color="auto"/>
        <w:left w:val="none" w:sz="0" w:space="0" w:color="auto"/>
        <w:bottom w:val="none" w:sz="0" w:space="0" w:color="auto"/>
        <w:right w:val="none" w:sz="0" w:space="0" w:color="auto"/>
      </w:divBdr>
    </w:div>
    <w:div w:id="2040735092">
      <w:bodyDiv w:val="1"/>
      <w:marLeft w:val="0"/>
      <w:marRight w:val="0"/>
      <w:marTop w:val="0"/>
      <w:marBottom w:val="0"/>
      <w:divBdr>
        <w:top w:val="none" w:sz="0" w:space="0" w:color="auto"/>
        <w:left w:val="none" w:sz="0" w:space="0" w:color="auto"/>
        <w:bottom w:val="none" w:sz="0" w:space="0" w:color="auto"/>
        <w:right w:val="none" w:sz="0" w:space="0" w:color="auto"/>
      </w:divBdr>
    </w:div>
    <w:div w:id="2049724121">
      <w:bodyDiv w:val="1"/>
      <w:marLeft w:val="0"/>
      <w:marRight w:val="0"/>
      <w:marTop w:val="0"/>
      <w:marBottom w:val="0"/>
      <w:divBdr>
        <w:top w:val="none" w:sz="0" w:space="0" w:color="auto"/>
        <w:left w:val="none" w:sz="0" w:space="0" w:color="auto"/>
        <w:bottom w:val="none" w:sz="0" w:space="0" w:color="auto"/>
        <w:right w:val="none" w:sz="0" w:space="0" w:color="auto"/>
      </w:divBdr>
    </w:div>
    <w:div w:id="2052460998">
      <w:bodyDiv w:val="1"/>
      <w:marLeft w:val="0"/>
      <w:marRight w:val="0"/>
      <w:marTop w:val="0"/>
      <w:marBottom w:val="0"/>
      <w:divBdr>
        <w:top w:val="none" w:sz="0" w:space="0" w:color="auto"/>
        <w:left w:val="none" w:sz="0" w:space="0" w:color="auto"/>
        <w:bottom w:val="none" w:sz="0" w:space="0" w:color="auto"/>
        <w:right w:val="none" w:sz="0" w:space="0" w:color="auto"/>
      </w:divBdr>
    </w:div>
    <w:div w:id="2065910679">
      <w:bodyDiv w:val="1"/>
      <w:marLeft w:val="0"/>
      <w:marRight w:val="0"/>
      <w:marTop w:val="0"/>
      <w:marBottom w:val="0"/>
      <w:divBdr>
        <w:top w:val="none" w:sz="0" w:space="0" w:color="auto"/>
        <w:left w:val="none" w:sz="0" w:space="0" w:color="auto"/>
        <w:bottom w:val="none" w:sz="0" w:space="0" w:color="auto"/>
        <w:right w:val="none" w:sz="0" w:space="0" w:color="auto"/>
      </w:divBdr>
    </w:div>
    <w:div w:id="2073691030">
      <w:bodyDiv w:val="1"/>
      <w:marLeft w:val="0"/>
      <w:marRight w:val="0"/>
      <w:marTop w:val="0"/>
      <w:marBottom w:val="0"/>
      <w:divBdr>
        <w:top w:val="none" w:sz="0" w:space="0" w:color="auto"/>
        <w:left w:val="none" w:sz="0" w:space="0" w:color="auto"/>
        <w:bottom w:val="none" w:sz="0" w:space="0" w:color="auto"/>
        <w:right w:val="none" w:sz="0" w:space="0" w:color="auto"/>
      </w:divBdr>
      <w:divsChild>
        <w:div w:id="571238258">
          <w:marLeft w:val="0"/>
          <w:marRight w:val="0"/>
          <w:marTop w:val="0"/>
          <w:marBottom w:val="0"/>
          <w:divBdr>
            <w:top w:val="none" w:sz="0" w:space="0" w:color="auto"/>
            <w:left w:val="none" w:sz="0" w:space="0" w:color="auto"/>
            <w:bottom w:val="none" w:sz="0" w:space="0" w:color="auto"/>
            <w:right w:val="none" w:sz="0" w:space="0" w:color="auto"/>
          </w:divBdr>
        </w:div>
        <w:div w:id="543833875">
          <w:marLeft w:val="0"/>
          <w:marRight w:val="0"/>
          <w:marTop w:val="0"/>
          <w:marBottom w:val="0"/>
          <w:divBdr>
            <w:top w:val="none" w:sz="0" w:space="0" w:color="auto"/>
            <w:left w:val="none" w:sz="0" w:space="0" w:color="auto"/>
            <w:bottom w:val="none" w:sz="0" w:space="0" w:color="auto"/>
            <w:right w:val="none" w:sz="0" w:space="0" w:color="auto"/>
          </w:divBdr>
        </w:div>
        <w:div w:id="1712264284">
          <w:marLeft w:val="0"/>
          <w:marRight w:val="0"/>
          <w:marTop w:val="0"/>
          <w:marBottom w:val="0"/>
          <w:divBdr>
            <w:top w:val="none" w:sz="0" w:space="0" w:color="auto"/>
            <w:left w:val="none" w:sz="0" w:space="0" w:color="auto"/>
            <w:bottom w:val="none" w:sz="0" w:space="0" w:color="auto"/>
            <w:right w:val="none" w:sz="0" w:space="0" w:color="auto"/>
          </w:divBdr>
        </w:div>
        <w:div w:id="737364469">
          <w:marLeft w:val="0"/>
          <w:marRight w:val="0"/>
          <w:marTop w:val="0"/>
          <w:marBottom w:val="0"/>
          <w:divBdr>
            <w:top w:val="none" w:sz="0" w:space="0" w:color="auto"/>
            <w:left w:val="none" w:sz="0" w:space="0" w:color="auto"/>
            <w:bottom w:val="none" w:sz="0" w:space="0" w:color="auto"/>
            <w:right w:val="none" w:sz="0" w:space="0" w:color="auto"/>
          </w:divBdr>
        </w:div>
        <w:div w:id="1723747830">
          <w:marLeft w:val="0"/>
          <w:marRight w:val="0"/>
          <w:marTop w:val="0"/>
          <w:marBottom w:val="0"/>
          <w:divBdr>
            <w:top w:val="none" w:sz="0" w:space="0" w:color="auto"/>
            <w:left w:val="none" w:sz="0" w:space="0" w:color="auto"/>
            <w:bottom w:val="none" w:sz="0" w:space="0" w:color="auto"/>
            <w:right w:val="none" w:sz="0" w:space="0" w:color="auto"/>
          </w:divBdr>
        </w:div>
        <w:div w:id="23142761">
          <w:marLeft w:val="0"/>
          <w:marRight w:val="0"/>
          <w:marTop w:val="0"/>
          <w:marBottom w:val="0"/>
          <w:divBdr>
            <w:top w:val="none" w:sz="0" w:space="0" w:color="auto"/>
            <w:left w:val="none" w:sz="0" w:space="0" w:color="auto"/>
            <w:bottom w:val="none" w:sz="0" w:space="0" w:color="auto"/>
            <w:right w:val="none" w:sz="0" w:space="0" w:color="auto"/>
          </w:divBdr>
        </w:div>
        <w:div w:id="1332639929">
          <w:marLeft w:val="0"/>
          <w:marRight w:val="0"/>
          <w:marTop w:val="0"/>
          <w:marBottom w:val="0"/>
          <w:divBdr>
            <w:top w:val="none" w:sz="0" w:space="0" w:color="auto"/>
            <w:left w:val="none" w:sz="0" w:space="0" w:color="auto"/>
            <w:bottom w:val="none" w:sz="0" w:space="0" w:color="auto"/>
            <w:right w:val="none" w:sz="0" w:space="0" w:color="auto"/>
          </w:divBdr>
        </w:div>
        <w:div w:id="1909876912">
          <w:marLeft w:val="0"/>
          <w:marRight w:val="0"/>
          <w:marTop w:val="0"/>
          <w:marBottom w:val="0"/>
          <w:divBdr>
            <w:top w:val="none" w:sz="0" w:space="0" w:color="auto"/>
            <w:left w:val="none" w:sz="0" w:space="0" w:color="auto"/>
            <w:bottom w:val="none" w:sz="0" w:space="0" w:color="auto"/>
            <w:right w:val="none" w:sz="0" w:space="0" w:color="auto"/>
          </w:divBdr>
        </w:div>
        <w:div w:id="1064183814">
          <w:marLeft w:val="0"/>
          <w:marRight w:val="0"/>
          <w:marTop w:val="0"/>
          <w:marBottom w:val="0"/>
          <w:divBdr>
            <w:top w:val="none" w:sz="0" w:space="0" w:color="auto"/>
            <w:left w:val="none" w:sz="0" w:space="0" w:color="auto"/>
            <w:bottom w:val="none" w:sz="0" w:space="0" w:color="auto"/>
            <w:right w:val="none" w:sz="0" w:space="0" w:color="auto"/>
          </w:divBdr>
        </w:div>
        <w:div w:id="1931962749">
          <w:marLeft w:val="0"/>
          <w:marRight w:val="0"/>
          <w:marTop w:val="0"/>
          <w:marBottom w:val="0"/>
          <w:divBdr>
            <w:top w:val="none" w:sz="0" w:space="0" w:color="auto"/>
            <w:left w:val="none" w:sz="0" w:space="0" w:color="auto"/>
            <w:bottom w:val="none" w:sz="0" w:space="0" w:color="auto"/>
            <w:right w:val="none" w:sz="0" w:space="0" w:color="auto"/>
          </w:divBdr>
        </w:div>
        <w:div w:id="2110999901">
          <w:marLeft w:val="0"/>
          <w:marRight w:val="0"/>
          <w:marTop w:val="0"/>
          <w:marBottom w:val="0"/>
          <w:divBdr>
            <w:top w:val="none" w:sz="0" w:space="0" w:color="auto"/>
            <w:left w:val="none" w:sz="0" w:space="0" w:color="auto"/>
            <w:bottom w:val="none" w:sz="0" w:space="0" w:color="auto"/>
            <w:right w:val="none" w:sz="0" w:space="0" w:color="auto"/>
          </w:divBdr>
        </w:div>
        <w:div w:id="364451184">
          <w:marLeft w:val="0"/>
          <w:marRight w:val="0"/>
          <w:marTop w:val="0"/>
          <w:marBottom w:val="0"/>
          <w:divBdr>
            <w:top w:val="none" w:sz="0" w:space="0" w:color="auto"/>
            <w:left w:val="none" w:sz="0" w:space="0" w:color="auto"/>
            <w:bottom w:val="none" w:sz="0" w:space="0" w:color="auto"/>
            <w:right w:val="none" w:sz="0" w:space="0" w:color="auto"/>
          </w:divBdr>
        </w:div>
        <w:div w:id="1797406246">
          <w:marLeft w:val="0"/>
          <w:marRight w:val="0"/>
          <w:marTop w:val="0"/>
          <w:marBottom w:val="0"/>
          <w:divBdr>
            <w:top w:val="none" w:sz="0" w:space="0" w:color="auto"/>
            <w:left w:val="none" w:sz="0" w:space="0" w:color="auto"/>
            <w:bottom w:val="none" w:sz="0" w:space="0" w:color="auto"/>
            <w:right w:val="none" w:sz="0" w:space="0" w:color="auto"/>
          </w:divBdr>
        </w:div>
        <w:div w:id="1257446880">
          <w:marLeft w:val="0"/>
          <w:marRight w:val="0"/>
          <w:marTop w:val="0"/>
          <w:marBottom w:val="0"/>
          <w:divBdr>
            <w:top w:val="none" w:sz="0" w:space="0" w:color="auto"/>
            <w:left w:val="none" w:sz="0" w:space="0" w:color="auto"/>
            <w:bottom w:val="none" w:sz="0" w:space="0" w:color="auto"/>
            <w:right w:val="none" w:sz="0" w:space="0" w:color="auto"/>
          </w:divBdr>
        </w:div>
        <w:div w:id="621695549">
          <w:marLeft w:val="0"/>
          <w:marRight w:val="0"/>
          <w:marTop w:val="0"/>
          <w:marBottom w:val="0"/>
          <w:divBdr>
            <w:top w:val="none" w:sz="0" w:space="0" w:color="auto"/>
            <w:left w:val="none" w:sz="0" w:space="0" w:color="auto"/>
            <w:bottom w:val="none" w:sz="0" w:space="0" w:color="auto"/>
            <w:right w:val="none" w:sz="0" w:space="0" w:color="auto"/>
          </w:divBdr>
        </w:div>
        <w:div w:id="141701776">
          <w:marLeft w:val="0"/>
          <w:marRight w:val="0"/>
          <w:marTop w:val="0"/>
          <w:marBottom w:val="0"/>
          <w:divBdr>
            <w:top w:val="none" w:sz="0" w:space="0" w:color="auto"/>
            <w:left w:val="none" w:sz="0" w:space="0" w:color="auto"/>
            <w:bottom w:val="none" w:sz="0" w:space="0" w:color="auto"/>
            <w:right w:val="none" w:sz="0" w:space="0" w:color="auto"/>
          </w:divBdr>
        </w:div>
        <w:div w:id="1649700962">
          <w:marLeft w:val="0"/>
          <w:marRight w:val="0"/>
          <w:marTop w:val="0"/>
          <w:marBottom w:val="0"/>
          <w:divBdr>
            <w:top w:val="none" w:sz="0" w:space="0" w:color="auto"/>
            <w:left w:val="none" w:sz="0" w:space="0" w:color="auto"/>
            <w:bottom w:val="none" w:sz="0" w:space="0" w:color="auto"/>
            <w:right w:val="none" w:sz="0" w:space="0" w:color="auto"/>
          </w:divBdr>
        </w:div>
        <w:div w:id="2088073334">
          <w:marLeft w:val="0"/>
          <w:marRight w:val="0"/>
          <w:marTop w:val="0"/>
          <w:marBottom w:val="0"/>
          <w:divBdr>
            <w:top w:val="none" w:sz="0" w:space="0" w:color="auto"/>
            <w:left w:val="none" w:sz="0" w:space="0" w:color="auto"/>
            <w:bottom w:val="none" w:sz="0" w:space="0" w:color="auto"/>
            <w:right w:val="none" w:sz="0" w:space="0" w:color="auto"/>
          </w:divBdr>
        </w:div>
        <w:div w:id="89397098">
          <w:marLeft w:val="0"/>
          <w:marRight w:val="0"/>
          <w:marTop w:val="0"/>
          <w:marBottom w:val="0"/>
          <w:divBdr>
            <w:top w:val="none" w:sz="0" w:space="0" w:color="auto"/>
            <w:left w:val="none" w:sz="0" w:space="0" w:color="auto"/>
            <w:bottom w:val="none" w:sz="0" w:space="0" w:color="auto"/>
            <w:right w:val="none" w:sz="0" w:space="0" w:color="auto"/>
          </w:divBdr>
        </w:div>
        <w:div w:id="1181745988">
          <w:marLeft w:val="0"/>
          <w:marRight w:val="0"/>
          <w:marTop w:val="0"/>
          <w:marBottom w:val="0"/>
          <w:divBdr>
            <w:top w:val="none" w:sz="0" w:space="0" w:color="auto"/>
            <w:left w:val="none" w:sz="0" w:space="0" w:color="auto"/>
            <w:bottom w:val="none" w:sz="0" w:space="0" w:color="auto"/>
            <w:right w:val="none" w:sz="0" w:space="0" w:color="auto"/>
          </w:divBdr>
        </w:div>
        <w:div w:id="1271858594">
          <w:marLeft w:val="0"/>
          <w:marRight w:val="0"/>
          <w:marTop w:val="0"/>
          <w:marBottom w:val="0"/>
          <w:divBdr>
            <w:top w:val="none" w:sz="0" w:space="0" w:color="auto"/>
            <w:left w:val="none" w:sz="0" w:space="0" w:color="auto"/>
            <w:bottom w:val="none" w:sz="0" w:space="0" w:color="auto"/>
            <w:right w:val="none" w:sz="0" w:space="0" w:color="auto"/>
          </w:divBdr>
        </w:div>
        <w:div w:id="376198622">
          <w:marLeft w:val="0"/>
          <w:marRight w:val="0"/>
          <w:marTop w:val="0"/>
          <w:marBottom w:val="0"/>
          <w:divBdr>
            <w:top w:val="none" w:sz="0" w:space="0" w:color="auto"/>
            <w:left w:val="none" w:sz="0" w:space="0" w:color="auto"/>
            <w:bottom w:val="none" w:sz="0" w:space="0" w:color="auto"/>
            <w:right w:val="none" w:sz="0" w:space="0" w:color="auto"/>
          </w:divBdr>
        </w:div>
        <w:div w:id="1396664166">
          <w:marLeft w:val="0"/>
          <w:marRight w:val="0"/>
          <w:marTop w:val="0"/>
          <w:marBottom w:val="0"/>
          <w:divBdr>
            <w:top w:val="none" w:sz="0" w:space="0" w:color="auto"/>
            <w:left w:val="none" w:sz="0" w:space="0" w:color="auto"/>
            <w:bottom w:val="none" w:sz="0" w:space="0" w:color="auto"/>
            <w:right w:val="none" w:sz="0" w:space="0" w:color="auto"/>
          </w:divBdr>
        </w:div>
        <w:div w:id="1473130717">
          <w:marLeft w:val="0"/>
          <w:marRight w:val="0"/>
          <w:marTop w:val="0"/>
          <w:marBottom w:val="0"/>
          <w:divBdr>
            <w:top w:val="none" w:sz="0" w:space="0" w:color="auto"/>
            <w:left w:val="none" w:sz="0" w:space="0" w:color="auto"/>
            <w:bottom w:val="none" w:sz="0" w:space="0" w:color="auto"/>
            <w:right w:val="none" w:sz="0" w:space="0" w:color="auto"/>
          </w:divBdr>
        </w:div>
        <w:div w:id="894659987">
          <w:marLeft w:val="0"/>
          <w:marRight w:val="0"/>
          <w:marTop w:val="0"/>
          <w:marBottom w:val="0"/>
          <w:divBdr>
            <w:top w:val="none" w:sz="0" w:space="0" w:color="auto"/>
            <w:left w:val="none" w:sz="0" w:space="0" w:color="auto"/>
            <w:bottom w:val="none" w:sz="0" w:space="0" w:color="auto"/>
            <w:right w:val="none" w:sz="0" w:space="0" w:color="auto"/>
          </w:divBdr>
        </w:div>
        <w:div w:id="1339691489">
          <w:marLeft w:val="0"/>
          <w:marRight w:val="0"/>
          <w:marTop w:val="0"/>
          <w:marBottom w:val="0"/>
          <w:divBdr>
            <w:top w:val="none" w:sz="0" w:space="0" w:color="auto"/>
            <w:left w:val="none" w:sz="0" w:space="0" w:color="auto"/>
            <w:bottom w:val="none" w:sz="0" w:space="0" w:color="auto"/>
            <w:right w:val="none" w:sz="0" w:space="0" w:color="auto"/>
          </w:divBdr>
        </w:div>
        <w:div w:id="1891257775">
          <w:marLeft w:val="0"/>
          <w:marRight w:val="0"/>
          <w:marTop w:val="0"/>
          <w:marBottom w:val="0"/>
          <w:divBdr>
            <w:top w:val="none" w:sz="0" w:space="0" w:color="auto"/>
            <w:left w:val="none" w:sz="0" w:space="0" w:color="auto"/>
            <w:bottom w:val="none" w:sz="0" w:space="0" w:color="auto"/>
            <w:right w:val="none" w:sz="0" w:space="0" w:color="auto"/>
          </w:divBdr>
        </w:div>
        <w:div w:id="1204708646">
          <w:marLeft w:val="0"/>
          <w:marRight w:val="0"/>
          <w:marTop w:val="0"/>
          <w:marBottom w:val="0"/>
          <w:divBdr>
            <w:top w:val="none" w:sz="0" w:space="0" w:color="auto"/>
            <w:left w:val="none" w:sz="0" w:space="0" w:color="auto"/>
            <w:bottom w:val="none" w:sz="0" w:space="0" w:color="auto"/>
            <w:right w:val="none" w:sz="0" w:space="0" w:color="auto"/>
          </w:divBdr>
        </w:div>
        <w:div w:id="2043510574">
          <w:marLeft w:val="0"/>
          <w:marRight w:val="0"/>
          <w:marTop w:val="0"/>
          <w:marBottom w:val="0"/>
          <w:divBdr>
            <w:top w:val="none" w:sz="0" w:space="0" w:color="auto"/>
            <w:left w:val="none" w:sz="0" w:space="0" w:color="auto"/>
            <w:bottom w:val="none" w:sz="0" w:space="0" w:color="auto"/>
            <w:right w:val="none" w:sz="0" w:space="0" w:color="auto"/>
          </w:divBdr>
        </w:div>
        <w:div w:id="896551912">
          <w:marLeft w:val="0"/>
          <w:marRight w:val="0"/>
          <w:marTop w:val="0"/>
          <w:marBottom w:val="0"/>
          <w:divBdr>
            <w:top w:val="none" w:sz="0" w:space="0" w:color="auto"/>
            <w:left w:val="none" w:sz="0" w:space="0" w:color="auto"/>
            <w:bottom w:val="none" w:sz="0" w:space="0" w:color="auto"/>
            <w:right w:val="none" w:sz="0" w:space="0" w:color="auto"/>
          </w:divBdr>
        </w:div>
        <w:div w:id="745297548">
          <w:marLeft w:val="0"/>
          <w:marRight w:val="0"/>
          <w:marTop w:val="0"/>
          <w:marBottom w:val="0"/>
          <w:divBdr>
            <w:top w:val="none" w:sz="0" w:space="0" w:color="auto"/>
            <w:left w:val="none" w:sz="0" w:space="0" w:color="auto"/>
            <w:bottom w:val="none" w:sz="0" w:space="0" w:color="auto"/>
            <w:right w:val="none" w:sz="0" w:space="0" w:color="auto"/>
          </w:divBdr>
        </w:div>
        <w:div w:id="1305506354">
          <w:marLeft w:val="0"/>
          <w:marRight w:val="0"/>
          <w:marTop w:val="0"/>
          <w:marBottom w:val="0"/>
          <w:divBdr>
            <w:top w:val="none" w:sz="0" w:space="0" w:color="auto"/>
            <w:left w:val="none" w:sz="0" w:space="0" w:color="auto"/>
            <w:bottom w:val="none" w:sz="0" w:space="0" w:color="auto"/>
            <w:right w:val="none" w:sz="0" w:space="0" w:color="auto"/>
          </w:divBdr>
        </w:div>
        <w:div w:id="48069528">
          <w:marLeft w:val="0"/>
          <w:marRight w:val="0"/>
          <w:marTop w:val="0"/>
          <w:marBottom w:val="0"/>
          <w:divBdr>
            <w:top w:val="none" w:sz="0" w:space="0" w:color="auto"/>
            <w:left w:val="none" w:sz="0" w:space="0" w:color="auto"/>
            <w:bottom w:val="none" w:sz="0" w:space="0" w:color="auto"/>
            <w:right w:val="none" w:sz="0" w:space="0" w:color="auto"/>
          </w:divBdr>
        </w:div>
        <w:div w:id="744375740">
          <w:marLeft w:val="0"/>
          <w:marRight w:val="0"/>
          <w:marTop w:val="0"/>
          <w:marBottom w:val="0"/>
          <w:divBdr>
            <w:top w:val="none" w:sz="0" w:space="0" w:color="auto"/>
            <w:left w:val="none" w:sz="0" w:space="0" w:color="auto"/>
            <w:bottom w:val="none" w:sz="0" w:space="0" w:color="auto"/>
            <w:right w:val="none" w:sz="0" w:space="0" w:color="auto"/>
          </w:divBdr>
        </w:div>
        <w:div w:id="1478761084">
          <w:marLeft w:val="0"/>
          <w:marRight w:val="0"/>
          <w:marTop w:val="0"/>
          <w:marBottom w:val="0"/>
          <w:divBdr>
            <w:top w:val="none" w:sz="0" w:space="0" w:color="auto"/>
            <w:left w:val="none" w:sz="0" w:space="0" w:color="auto"/>
            <w:bottom w:val="none" w:sz="0" w:space="0" w:color="auto"/>
            <w:right w:val="none" w:sz="0" w:space="0" w:color="auto"/>
          </w:divBdr>
        </w:div>
        <w:div w:id="198783358">
          <w:marLeft w:val="0"/>
          <w:marRight w:val="0"/>
          <w:marTop w:val="0"/>
          <w:marBottom w:val="0"/>
          <w:divBdr>
            <w:top w:val="none" w:sz="0" w:space="0" w:color="auto"/>
            <w:left w:val="none" w:sz="0" w:space="0" w:color="auto"/>
            <w:bottom w:val="none" w:sz="0" w:space="0" w:color="auto"/>
            <w:right w:val="none" w:sz="0" w:space="0" w:color="auto"/>
          </w:divBdr>
        </w:div>
        <w:div w:id="1026103927">
          <w:marLeft w:val="0"/>
          <w:marRight w:val="0"/>
          <w:marTop w:val="0"/>
          <w:marBottom w:val="0"/>
          <w:divBdr>
            <w:top w:val="none" w:sz="0" w:space="0" w:color="auto"/>
            <w:left w:val="none" w:sz="0" w:space="0" w:color="auto"/>
            <w:bottom w:val="none" w:sz="0" w:space="0" w:color="auto"/>
            <w:right w:val="none" w:sz="0" w:space="0" w:color="auto"/>
          </w:divBdr>
        </w:div>
        <w:div w:id="1286421641">
          <w:marLeft w:val="0"/>
          <w:marRight w:val="0"/>
          <w:marTop w:val="0"/>
          <w:marBottom w:val="0"/>
          <w:divBdr>
            <w:top w:val="none" w:sz="0" w:space="0" w:color="auto"/>
            <w:left w:val="none" w:sz="0" w:space="0" w:color="auto"/>
            <w:bottom w:val="none" w:sz="0" w:space="0" w:color="auto"/>
            <w:right w:val="none" w:sz="0" w:space="0" w:color="auto"/>
          </w:divBdr>
        </w:div>
        <w:div w:id="1929658721">
          <w:marLeft w:val="0"/>
          <w:marRight w:val="0"/>
          <w:marTop w:val="0"/>
          <w:marBottom w:val="0"/>
          <w:divBdr>
            <w:top w:val="none" w:sz="0" w:space="0" w:color="auto"/>
            <w:left w:val="none" w:sz="0" w:space="0" w:color="auto"/>
            <w:bottom w:val="none" w:sz="0" w:space="0" w:color="auto"/>
            <w:right w:val="none" w:sz="0" w:space="0" w:color="auto"/>
          </w:divBdr>
        </w:div>
        <w:div w:id="854149338">
          <w:marLeft w:val="0"/>
          <w:marRight w:val="0"/>
          <w:marTop w:val="0"/>
          <w:marBottom w:val="0"/>
          <w:divBdr>
            <w:top w:val="none" w:sz="0" w:space="0" w:color="auto"/>
            <w:left w:val="none" w:sz="0" w:space="0" w:color="auto"/>
            <w:bottom w:val="none" w:sz="0" w:space="0" w:color="auto"/>
            <w:right w:val="none" w:sz="0" w:space="0" w:color="auto"/>
          </w:divBdr>
        </w:div>
        <w:div w:id="2087533946">
          <w:marLeft w:val="0"/>
          <w:marRight w:val="0"/>
          <w:marTop w:val="0"/>
          <w:marBottom w:val="0"/>
          <w:divBdr>
            <w:top w:val="none" w:sz="0" w:space="0" w:color="auto"/>
            <w:left w:val="none" w:sz="0" w:space="0" w:color="auto"/>
            <w:bottom w:val="none" w:sz="0" w:space="0" w:color="auto"/>
            <w:right w:val="none" w:sz="0" w:space="0" w:color="auto"/>
          </w:divBdr>
        </w:div>
        <w:div w:id="2086759742">
          <w:marLeft w:val="0"/>
          <w:marRight w:val="0"/>
          <w:marTop w:val="0"/>
          <w:marBottom w:val="0"/>
          <w:divBdr>
            <w:top w:val="none" w:sz="0" w:space="0" w:color="auto"/>
            <w:left w:val="none" w:sz="0" w:space="0" w:color="auto"/>
            <w:bottom w:val="none" w:sz="0" w:space="0" w:color="auto"/>
            <w:right w:val="none" w:sz="0" w:space="0" w:color="auto"/>
          </w:divBdr>
        </w:div>
        <w:div w:id="37438758">
          <w:marLeft w:val="0"/>
          <w:marRight w:val="0"/>
          <w:marTop w:val="0"/>
          <w:marBottom w:val="0"/>
          <w:divBdr>
            <w:top w:val="none" w:sz="0" w:space="0" w:color="auto"/>
            <w:left w:val="none" w:sz="0" w:space="0" w:color="auto"/>
            <w:bottom w:val="none" w:sz="0" w:space="0" w:color="auto"/>
            <w:right w:val="none" w:sz="0" w:space="0" w:color="auto"/>
          </w:divBdr>
        </w:div>
        <w:div w:id="1878204376">
          <w:marLeft w:val="0"/>
          <w:marRight w:val="0"/>
          <w:marTop w:val="0"/>
          <w:marBottom w:val="0"/>
          <w:divBdr>
            <w:top w:val="none" w:sz="0" w:space="0" w:color="auto"/>
            <w:left w:val="none" w:sz="0" w:space="0" w:color="auto"/>
            <w:bottom w:val="none" w:sz="0" w:space="0" w:color="auto"/>
            <w:right w:val="none" w:sz="0" w:space="0" w:color="auto"/>
          </w:divBdr>
        </w:div>
        <w:div w:id="564800424">
          <w:marLeft w:val="0"/>
          <w:marRight w:val="0"/>
          <w:marTop w:val="0"/>
          <w:marBottom w:val="0"/>
          <w:divBdr>
            <w:top w:val="none" w:sz="0" w:space="0" w:color="auto"/>
            <w:left w:val="none" w:sz="0" w:space="0" w:color="auto"/>
            <w:bottom w:val="none" w:sz="0" w:space="0" w:color="auto"/>
            <w:right w:val="none" w:sz="0" w:space="0" w:color="auto"/>
          </w:divBdr>
        </w:div>
        <w:div w:id="1837306015">
          <w:marLeft w:val="0"/>
          <w:marRight w:val="0"/>
          <w:marTop w:val="0"/>
          <w:marBottom w:val="0"/>
          <w:divBdr>
            <w:top w:val="none" w:sz="0" w:space="0" w:color="auto"/>
            <w:left w:val="none" w:sz="0" w:space="0" w:color="auto"/>
            <w:bottom w:val="none" w:sz="0" w:space="0" w:color="auto"/>
            <w:right w:val="none" w:sz="0" w:space="0" w:color="auto"/>
          </w:divBdr>
        </w:div>
        <w:div w:id="552471804">
          <w:marLeft w:val="0"/>
          <w:marRight w:val="0"/>
          <w:marTop w:val="0"/>
          <w:marBottom w:val="0"/>
          <w:divBdr>
            <w:top w:val="none" w:sz="0" w:space="0" w:color="auto"/>
            <w:left w:val="none" w:sz="0" w:space="0" w:color="auto"/>
            <w:bottom w:val="none" w:sz="0" w:space="0" w:color="auto"/>
            <w:right w:val="none" w:sz="0" w:space="0" w:color="auto"/>
          </w:divBdr>
        </w:div>
        <w:div w:id="790781006">
          <w:marLeft w:val="0"/>
          <w:marRight w:val="0"/>
          <w:marTop w:val="0"/>
          <w:marBottom w:val="0"/>
          <w:divBdr>
            <w:top w:val="none" w:sz="0" w:space="0" w:color="auto"/>
            <w:left w:val="none" w:sz="0" w:space="0" w:color="auto"/>
            <w:bottom w:val="none" w:sz="0" w:space="0" w:color="auto"/>
            <w:right w:val="none" w:sz="0" w:space="0" w:color="auto"/>
          </w:divBdr>
        </w:div>
        <w:div w:id="1040979204">
          <w:marLeft w:val="0"/>
          <w:marRight w:val="0"/>
          <w:marTop w:val="0"/>
          <w:marBottom w:val="0"/>
          <w:divBdr>
            <w:top w:val="none" w:sz="0" w:space="0" w:color="auto"/>
            <w:left w:val="none" w:sz="0" w:space="0" w:color="auto"/>
            <w:bottom w:val="none" w:sz="0" w:space="0" w:color="auto"/>
            <w:right w:val="none" w:sz="0" w:space="0" w:color="auto"/>
          </w:divBdr>
        </w:div>
        <w:div w:id="1118523582">
          <w:marLeft w:val="0"/>
          <w:marRight w:val="0"/>
          <w:marTop w:val="0"/>
          <w:marBottom w:val="0"/>
          <w:divBdr>
            <w:top w:val="none" w:sz="0" w:space="0" w:color="auto"/>
            <w:left w:val="none" w:sz="0" w:space="0" w:color="auto"/>
            <w:bottom w:val="none" w:sz="0" w:space="0" w:color="auto"/>
            <w:right w:val="none" w:sz="0" w:space="0" w:color="auto"/>
          </w:divBdr>
        </w:div>
        <w:div w:id="844514785">
          <w:marLeft w:val="0"/>
          <w:marRight w:val="0"/>
          <w:marTop w:val="0"/>
          <w:marBottom w:val="0"/>
          <w:divBdr>
            <w:top w:val="none" w:sz="0" w:space="0" w:color="auto"/>
            <w:left w:val="none" w:sz="0" w:space="0" w:color="auto"/>
            <w:bottom w:val="none" w:sz="0" w:space="0" w:color="auto"/>
            <w:right w:val="none" w:sz="0" w:space="0" w:color="auto"/>
          </w:divBdr>
        </w:div>
        <w:div w:id="1463616754">
          <w:marLeft w:val="0"/>
          <w:marRight w:val="0"/>
          <w:marTop w:val="0"/>
          <w:marBottom w:val="0"/>
          <w:divBdr>
            <w:top w:val="none" w:sz="0" w:space="0" w:color="auto"/>
            <w:left w:val="none" w:sz="0" w:space="0" w:color="auto"/>
            <w:bottom w:val="none" w:sz="0" w:space="0" w:color="auto"/>
            <w:right w:val="none" w:sz="0" w:space="0" w:color="auto"/>
          </w:divBdr>
        </w:div>
        <w:div w:id="789014844">
          <w:marLeft w:val="0"/>
          <w:marRight w:val="0"/>
          <w:marTop w:val="0"/>
          <w:marBottom w:val="0"/>
          <w:divBdr>
            <w:top w:val="none" w:sz="0" w:space="0" w:color="auto"/>
            <w:left w:val="none" w:sz="0" w:space="0" w:color="auto"/>
            <w:bottom w:val="none" w:sz="0" w:space="0" w:color="auto"/>
            <w:right w:val="none" w:sz="0" w:space="0" w:color="auto"/>
          </w:divBdr>
        </w:div>
        <w:div w:id="1147863171">
          <w:marLeft w:val="0"/>
          <w:marRight w:val="0"/>
          <w:marTop w:val="0"/>
          <w:marBottom w:val="0"/>
          <w:divBdr>
            <w:top w:val="none" w:sz="0" w:space="0" w:color="auto"/>
            <w:left w:val="none" w:sz="0" w:space="0" w:color="auto"/>
            <w:bottom w:val="none" w:sz="0" w:space="0" w:color="auto"/>
            <w:right w:val="none" w:sz="0" w:space="0" w:color="auto"/>
          </w:divBdr>
        </w:div>
        <w:div w:id="961110037">
          <w:marLeft w:val="0"/>
          <w:marRight w:val="0"/>
          <w:marTop w:val="0"/>
          <w:marBottom w:val="0"/>
          <w:divBdr>
            <w:top w:val="none" w:sz="0" w:space="0" w:color="auto"/>
            <w:left w:val="none" w:sz="0" w:space="0" w:color="auto"/>
            <w:bottom w:val="none" w:sz="0" w:space="0" w:color="auto"/>
            <w:right w:val="none" w:sz="0" w:space="0" w:color="auto"/>
          </w:divBdr>
        </w:div>
        <w:div w:id="435716031">
          <w:marLeft w:val="0"/>
          <w:marRight w:val="0"/>
          <w:marTop w:val="0"/>
          <w:marBottom w:val="0"/>
          <w:divBdr>
            <w:top w:val="none" w:sz="0" w:space="0" w:color="auto"/>
            <w:left w:val="none" w:sz="0" w:space="0" w:color="auto"/>
            <w:bottom w:val="none" w:sz="0" w:space="0" w:color="auto"/>
            <w:right w:val="none" w:sz="0" w:space="0" w:color="auto"/>
          </w:divBdr>
        </w:div>
        <w:div w:id="2086297308">
          <w:marLeft w:val="0"/>
          <w:marRight w:val="0"/>
          <w:marTop w:val="0"/>
          <w:marBottom w:val="0"/>
          <w:divBdr>
            <w:top w:val="none" w:sz="0" w:space="0" w:color="auto"/>
            <w:left w:val="none" w:sz="0" w:space="0" w:color="auto"/>
            <w:bottom w:val="none" w:sz="0" w:space="0" w:color="auto"/>
            <w:right w:val="none" w:sz="0" w:space="0" w:color="auto"/>
          </w:divBdr>
        </w:div>
        <w:div w:id="827984362">
          <w:marLeft w:val="0"/>
          <w:marRight w:val="0"/>
          <w:marTop w:val="0"/>
          <w:marBottom w:val="0"/>
          <w:divBdr>
            <w:top w:val="none" w:sz="0" w:space="0" w:color="auto"/>
            <w:left w:val="none" w:sz="0" w:space="0" w:color="auto"/>
            <w:bottom w:val="none" w:sz="0" w:space="0" w:color="auto"/>
            <w:right w:val="none" w:sz="0" w:space="0" w:color="auto"/>
          </w:divBdr>
        </w:div>
        <w:div w:id="1483278537">
          <w:marLeft w:val="0"/>
          <w:marRight w:val="0"/>
          <w:marTop w:val="0"/>
          <w:marBottom w:val="0"/>
          <w:divBdr>
            <w:top w:val="none" w:sz="0" w:space="0" w:color="auto"/>
            <w:left w:val="none" w:sz="0" w:space="0" w:color="auto"/>
            <w:bottom w:val="none" w:sz="0" w:space="0" w:color="auto"/>
            <w:right w:val="none" w:sz="0" w:space="0" w:color="auto"/>
          </w:divBdr>
        </w:div>
        <w:div w:id="444352434">
          <w:marLeft w:val="0"/>
          <w:marRight w:val="0"/>
          <w:marTop w:val="0"/>
          <w:marBottom w:val="0"/>
          <w:divBdr>
            <w:top w:val="none" w:sz="0" w:space="0" w:color="auto"/>
            <w:left w:val="none" w:sz="0" w:space="0" w:color="auto"/>
            <w:bottom w:val="none" w:sz="0" w:space="0" w:color="auto"/>
            <w:right w:val="none" w:sz="0" w:space="0" w:color="auto"/>
          </w:divBdr>
        </w:div>
        <w:div w:id="509756451">
          <w:marLeft w:val="0"/>
          <w:marRight w:val="0"/>
          <w:marTop w:val="0"/>
          <w:marBottom w:val="0"/>
          <w:divBdr>
            <w:top w:val="none" w:sz="0" w:space="0" w:color="auto"/>
            <w:left w:val="none" w:sz="0" w:space="0" w:color="auto"/>
            <w:bottom w:val="none" w:sz="0" w:space="0" w:color="auto"/>
            <w:right w:val="none" w:sz="0" w:space="0" w:color="auto"/>
          </w:divBdr>
        </w:div>
        <w:div w:id="512957022">
          <w:marLeft w:val="0"/>
          <w:marRight w:val="0"/>
          <w:marTop w:val="0"/>
          <w:marBottom w:val="0"/>
          <w:divBdr>
            <w:top w:val="none" w:sz="0" w:space="0" w:color="auto"/>
            <w:left w:val="none" w:sz="0" w:space="0" w:color="auto"/>
            <w:bottom w:val="none" w:sz="0" w:space="0" w:color="auto"/>
            <w:right w:val="none" w:sz="0" w:space="0" w:color="auto"/>
          </w:divBdr>
        </w:div>
        <w:div w:id="493380457">
          <w:marLeft w:val="0"/>
          <w:marRight w:val="0"/>
          <w:marTop w:val="0"/>
          <w:marBottom w:val="0"/>
          <w:divBdr>
            <w:top w:val="none" w:sz="0" w:space="0" w:color="auto"/>
            <w:left w:val="none" w:sz="0" w:space="0" w:color="auto"/>
            <w:bottom w:val="none" w:sz="0" w:space="0" w:color="auto"/>
            <w:right w:val="none" w:sz="0" w:space="0" w:color="auto"/>
          </w:divBdr>
        </w:div>
        <w:div w:id="1404064206">
          <w:marLeft w:val="0"/>
          <w:marRight w:val="0"/>
          <w:marTop w:val="0"/>
          <w:marBottom w:val="0"/>
          <w:divBdr>
            <w:top w:val="none" w:sz="0" w:space="0" w:color="auto"/>
            <w:left w:val="none" w:sz="0" w:space="0" w:color="auto"/>
            <w:bottom w:val="none" w:sz="0" w:space="0" w:color="auto"/>
            <w:right w:val="none" w:sz="0" w:space="0" w:color="auto"/>
          </w:divBdr>
        </w:div>
        <w:div w:id="1862624767">
          <w:marLeft w:val="0"/>
          <w:marRight w:val="0"/>
          <w:marTop w:val="0"/>
          <w:marBottom w:val="0"/>
          <w:divBdr>
            <w:top w:val="none" w:sz="0" w:space="0" w:color="auto"/>
            <w:left w:val="none" w:sz="0" w:space="0" w:color="auto"/>
            <w:bottom w:val="none" w:sz="0" w:space="0" w:color="auto"/>
            <w:right w:val="none" w:sz="0" w:space="0" w:color="auto"/>
          </w:divBdr>
        </w:div>
      </w:divsChild>
    </w:div>
    <w:div w:id="2106916870">
      <w:bodyDiv w:val="1"/>
      <w:marLeft w:val="0"/>
      <w:marRight w:val="0"/>
      <w:marTop w:val="0"/>
      <w:marBottom w:val="0"/>
      <w:divBdr>
        <w:top w:val="none" w:sz="0" w:space="0" w:color="auto"/>
        <w:left w:val="none" w:sz="0" w:space="0" w:color="auto"/>
        <w:bottom w:val="none" w:sz="0" w:space="0" w:color="auto"/>
        <w:right w:val="none" w:sz="0" w:space="0" w:color="auto"/>
      </w:divBdr>
      <w:divsChild>
        <w:div w:id="1004475513">
          <w:marLeft w:val="0"/>
          <w:marRight w:val="0"/>
          <w:marTop w:val="0"/>
          <w:marBottom w:val="0"/>
          <w:divBdr>
            <w:top w:val="single" w:sz="6" w:space="6" w:color="D3D3D3"/>
            <w:left w:val="single" w:sz="6" w:space="12" w:color="D3D3D3"/>
            <w:bottom w:val="single" w:sz="6" w:space="6" w:color="D3D3D3"/>
            <w:right w:val="single" w:sz="6" w:space="0" w:color="D3D3D3"/>
          </w:divBdr>
          <w:divsChild>
            <w:div w:id="1923752552">
              <w:marLeft w:val="0"/>
              <w:marRight w:val="0"/>
              <w:marTop w:val="0"/>
              <w:marBottom w:val="0"/>
              <w:divBdr>
                <w:top w:val="none" w:sz="0" w:space="0" w:color="auto"/>
                <w:left w:val="none" w:sz="0" w:space="0" w:color="auto"/>
                <w:bottom w:val="none" w:sz="0" w:space="0" w:color="auto"/>
                <w:right w:val="none" w:sz="0" w:space="0" w:color="auto"/>
              </w:divBdr>
            </w:div>
            <w:div w:id="1926528209">
              <w:marLeft w:val="0"/>
              <w:marRight w:val="0"/>
              <w:marTop w:val="0"/>
              <w:marBottom w:val="0"/>
              <w:divBdr>
                <w:top w:val="none" w:sz="0" w:space="0" w:color="auto"/>
                <w:left w:val="none" w:sz="0" w:space="0" w:color="auto"/>
                <w:bottom w:val="none" w:sz="0" w:space="0" w:color="auto"/>
                <w:right w:val="none" w:sz="0" w:space="0" w:color="auto"/>
              </w:divBdr>
            </w:div>
            <w:div w:id="2075157238">
              <w:marLeft w:val="0"/>
              <w:marRight w:val="0"/>
              <w:marTop w:val="0"/>
              <w:marBottom w:val="0"/>
              <w:divBdr>
                <w:top w:val="none" w:sz="0" w:space="0" w:color="auto"/>
                <w:left w:val="none" w:sz="0" w:space="0" w:color="auto"/>
                <w:bottom w:val="none" w:sz="0" w:space="0" w:color="auto"/>
                <w:right w:val="none" w:sz="0" w:space="0" w:color="auto"/>
              </w:divBdr>
            </w:div>
            <w:div w:id="443547736">
              <w:marLeft w:val="0"/>
              <w:marRight w:val="0"/>
              <w:marTop w:val="0"/>
              <w:marBottom w:val="0"/>
              <w:divBdr>
                <w:top w:val="none" w:sz="0" w:space="0" w:color="auto"/>
                <w:left w:val="none" w:sz="0" w:space="0" w:color="auto"/>
                <w:bottom w:val="none" w:sz="0" w:space="0" w:color="auto"/>
                <w:right w:val="none" w:sz="0" w:space="0" w:color="auto"/>
              </w:divBdr>
            </w:div>
            <w:div w:id="761535515">
              <w:marLeft w:val="0"/>
              <w:marRight w:val="0"/>
              <w:marTop w:val="0"/>
              <w:marBottom w:val="0"/>
              <w:divBdr>
                <w:top w:val="none" w:sz="0" w:space="0" w:color="auto"/>
                <w:left w:val="none" w:sz="0" w:space="0" w:color="auto"/>
                <w:bottom w:val="none" w:sz="0" w:space="0" w:color="auto"/>
                <w:right w:val="none" w:sz="0" w:space="0" w:color="auto"/>
              </w:divBdr>
            </w:div>
            <w:div w:id="1435204597">
              <w:marLeft w:val="0"/>
              <w:marRight w:val="0"/>
              <w:marTop w:val="0"/>
              <w:marBottom w:val="0"/>
              <w:divBdr>
                <w:top w:val="none" w:sz="0" w:space="0" w:color="auto"/>
                <w:left w:val="none" w:sz="0" w:space="0" w:color="auto"/>
                <w:bottom w:val="none" w:sz="0" w:space="0" w:color="auto"/>
                <w:right w:val="none" w:sz="0" w:space="0" w:color="auto"/>
              </w:divBdr>
            </w:div>
            <w:div w:id="275723785">
              <w:marLeft w:val="0"/>
              <w:marRight w:val="0"/>
              <w:marTop w:val="0"/>
              <w:marBottom w:val="0"/>
              <w:divBdr>
                <w:top w:val="none" w:sz="0" w:space="0" w:color="auto"/>
                <w:left w:val="none" w:sz="0" w:space="0" w:color="auto"/>
                <w:bottom w:val="none" w:sz="0" w:space="0" w:color="auto"/>
                <w:right w:val="none" w:sz="0" w:space="0" w:color="auto"/>
              </w:divBdr>
            </w:div>
            <w:div w:id="172382896">
              <w:marLeft w:val="0"/>
              <w:marRight w:val="0"/>
              <w:marTop w:val="0"/>
              <w:marBottom w:val="0"/>
              <w:divBdr>
                <w:top w:val="none" w:sz="0" w:space="0" w:color="auto"/>
                <w:left w:val="none" w:sz="0" w:space="0" w:color="auto"/>
                <w:bottom w:val="none" w:sz="0" w:space="0" w:color="auto"/>
                <w:right w:val="none" w:sz="0" w:space="0" w:color="auto"/>
              </w:divBdr>
            </w:div>
            <w:div w:id="812141590">
              <w:marLeft w:val="0"/>
              <w:marRight w:val="0"/>
              <w:marTop w:val="0"/>
              <w:marBottom w:val="0"/>
              <w:divBdr>
                <w:top w:val="none" w:sz="0" w:space="0" w:color="auto"/>
                <w:left w:val="none" w:sz="0" w:space="0" w:color="auto"/>
                <w:bottom w:val="none" w:sz="0" w:space="0" w:color="auto"/>
                <w:right w:val="none" w:sz="0" w:space="0" w:color="auto"/>
              </w:divBdr>
            </w:div>
            <w:div w:id="402340000">
              <w:marLeft w:val="0"/>
              <w:marRight w:val="0"/>
              <w:marTop w:val="0"/>
              <w:marBottom w:val="0"/>
              <w:divBdr>
                <w:top w:val="none" w:sz="0" w:space="0" w:color="auto"/>
                <w:left w:val="none" w:sz="0" w:space="0" w:color="auto"/>
                <w:bottom w:val="none" w:sz="0" w:space="0" w:color="auto"/>
                <w:right w:val="none" w:sz="0" w:space="0" w:color="auto"/>
              </w:divBdr>
            </w:div>
            <w:div w:id="1491021798">
              <w:marLeft w:val="0"/>
              <w:marRight w:val="0"/>
              <w:marTop w:val="0"/>
              <w:marBottom w:val="0"/>
              <w:divBdr>
                <w:top w:val="none" w:sz="0" w:space="0" w:color="auto"/>
                <w:left w:val="none" w:sz="0" w:space="0" w:color="auto"/>
                <w:bottom w:val="none" w:sz="0" w:space="0" w:color="auto"/>
                <w:right w:val="none" w:sz="0" w:space="0" w:color="auto"/>
              </w:divBdr>
            </w:div>
            <w:div w:id="450321442">
              <w:marLeft w:val="0"/>
              <w:marRight w:val="0"/>
              <w:marTop w:val="0"/>
              <w:marBottom w:val="0"/>
              <w:divBdr>
                <w:top w:val="none" w:sz="0" w:space="0" w:color="auto"/>
                <w:left w:val="none" w:sz="0" w:space="0" w:color="auto"/>
                <w:bottom w:val="none" w:sz="0" w:space="0" w:color="auto"/>
                <w:right w:val="none" w:sz="0" w:space="0" w:color="auto"/>
              </w:divBdr>
            </w:div>
            <w:div w:id="396326463">
              <w:marLeft w:val="0"/>
              <w:marRight w:val="0"/>
              <w:marTop w:val="0"/>
              <w:marBottom w:val="0"/>
              <w:divBdr>
                <w:top w:val="none" w:sz="0" w:space="0" w:color="auto"/>
                <w:left w:val="none" w:sz="0" w:space="0" w:color="auto"/>
                <w:bottom w:val="none" w:sz="0" w:space="0" w:color="auto"/>
                <w:right w:val="none" w:sz="0" w:space="0" w:color="auto"/>
              </w:divBdr>
            </w:div>
            <w:div w:id="222765344">
              <w:marLeft w:val="0"/>
              <w:marRight w:val="0"/>
              <w:marTop w:val="0"/>
              <w:marBottom w:val="0"/>
              <w:divBdr>
                <w:top w:val="none" w:sz="0" w:space="0" w:color="auto"/>
                <w:left w:val="none" w:sz="0" w:space="0" w:color="auto"/>
                <w:bottom w:val="none" w:sz="0" w:space="0" w:color="auto"/>
                <w:right w:val="none" w:sz="0" w:space="0" w:color="auto"/>
              </w:divBdr>
            </w:div>
            <w:div w:id="1383287257">
              <w:marLeft w:val="0"/>
              <w:marRight w:val="0"/>
              <w:marTop w:val="0"/>
              <w:marBottom w:val="0"/>
              <w:divBdr>
                <w:top w:val="none" w:sz="0" w:space="0" w:color="auto"/>
                <w:left w:val="none" w:sz="0" w:space="0" w:color="auto"/>
                <w:bottom w:val="none" w:sz="0" w:space="0" w:color="auto"/>
                <w:right w:val="none" w:sz="0" w:space="0" w:color="auto"/>
              </w:divBdr>
            </w:div>
            <w:div w:id="639189082">
              <w:marLeft w:val="0"/>
              <w:marRight w:val="0"/>
              <w:marTop w:val="0"/>
              <w:marBottom w:val="0"/>
              <w:divBdr>
                <w:top w:val="none" w:sz="0" w:space="0" w:color="auto"/>
                <w:left w:val="none" w:sz="0" w:space="0" w:color="auto"/>
                <w:bottom w:val="none" w:sz="0" w:space="0" w:color="auto"/>
                <w:right w:val="none" w:sz="0" w:space="0" w:color="auto"/>
              </w:divBdr>
            </w:div>
            <w:div w:id="1545285495">
              <w:marLeft w:val="0"/>
              <w:marRight w:val="0"/>
              <w:marTop w:val="0"/>
              <w:marBottom w:val="0"/>
              <w:divBdr>
                <w:top w:val="none" w:sz="0" w:space="0" w:color="auto"/>
                <w:left w:val="none" w:sz="0" w:space="0" w:color="auto"/>
                <w:bottom w:val="none" w:sz="0" w:space="0" w:color="auto"/>
                <w:right w:val="none" w:sz="0" w:space="0" w:color="auto"/>
              </w:divBdr>
            </w:div>
            <w:div w:id="209541181">
              <w:marLeft w:val="0"/>
              <w:marRight w:val="0"/>
              <w:marTop w:val="0"/>
              <w:marBottom w:val="0"/>
              <w:divBdr>
                <w:top w:val="none" w:sz="0" w:space="0" w:color="auto"/>
                <w:left w:val="none" w:sz="0" w:space="0" w:color="auto"/>
                <w:bottom w:val="none" w:sz="0" w:space="0" w:color="auto"/>
                <w:right w:val="none" w:sz="0" w:space="0" w:color="auto"/>
              </w:divBdr>
            </w:div>
            <w:div w:id="1323435690">
              <w:marLeft w:val="0"/>
              <w:marRight w:val="0"/>
              <w:marTop w:val="0"/>
              <w:marBottom w:val="0"/>
              <w:divBdr>
                <w:top w:val="none" w:sz="0" w:space="0" w:color="auto"/>
                <w:left w:val="none" w:sz="0" w:space="0" w:color="auto"/>
                <w:bottom w:val="none" w:sz="0" w:space="0" w:color="auto"/>
                <w:right w:val="none" w:sz="0" w:space="0" w:color="auto"/>
              </w:divBdr>
            </w:div>
            <w:div w:id="611667690">
              <w:marLeft w:val="0"/>
              <w:marRight w:val="0"/>
              <w:marTop w:val="0"/>
              <w:marBottom w:val="0"/>
              <w:divBdr>
                <w:top w:val="none" w:sz="0" w:space="0" w:color="auto"/>
                <w:left w:val="none" w:sz="0" w:space="0" w:color="auto"/>
                <w:bottom w:val="none" w:sz="0" w:space="0" w:color="auto"/>
                <w:right w:val="none" w:sz="0" w:space="0" w:color="auto"/>
              </w:divBdr>
            </w:div>
            <w:div w:id="2130782565">
              <w:marLeft w:val="0"/>
              <w:marRight w:val="0"/>
              <w:marTop w:val="0"/>
              <w:marBottom w:val="0"/>
              <w:divBdr>
                <w:top w:val="none" w:sz="0" w:space="0" w:color="auto"/>
                <w:left w:val="none" w:sz="0" w:space="0" w:color="auto"/>
                <w:bottom w:val="none" w:sz="0" w:space="0" w:color="auto"/>
                <w:right w:val="none" w:sz="0" w:space="0" w:color="auto"/>
              </w:divBdr>
            </w:div>
            <w:div w:id="172767264">
              <w:marLeft w:val="0"/>
              <w:marRight w:val="0"/>
              <w:marTop w:val="0"/>
              <w:marBottom w:val="0"/>
              <w:divBdr>
                <w:top w:val="none" w:sz="0" w:space="0" w:color="auto"/>
                <w:left w:val="none" w:sz="0" w:space="0" w:color="auto"/>
                <w:bottom w:val="none" w:sz="0" w:space="0" w:color="auto"/>
                <w:right w:val="none" w:sz="0" w:space="0" w:color="auto"/>
              </w:divBdr>
            </w:div>
            <w:div w:id="785002322">
              <w:marLeft w:val="0"/>
              <w:marRight w:val="0"/>
              <w:marTop w:val="0"/>
              <w:marBottom w:val="0"/>
              <w:divBdr>
                <w:top w:val="none" w:sz="0" w:space="0" w:color="auto"/>
                <w:left w:val="none" w:sz="0" w:space="0" w:color="auto"/>
                <w:bottom w:val="none" w:sz="0" w:space="0" w:color="auto"/>
                <w:right w:val="none" w:sz="0" w:space="0" w:color="auto"/>
              </w:divBdr>
            </w:div>
            <w:div w:id="1763525165">
              <w:marLeft w:val="0"/>
              <w:marRight w:val="0"/>
              <w:marTop w:val="0"/>
              <w:marBottom w:val="0"/>
              <w:divBdr>
                <w:top w:val="none" w:sz="0" w:space="0" w:color="auto"/>
                <w:left w:val="none" w:sz="0" w:space="0" w:color="auto"/>
                <w:bottom w:val="none" w:sz="0" w:space="0" w:color="auto"/>
                <w:right w:val="none" w:sz="0" w:space="0" w:color="auto"/>
              </w:divBdr>
            </w:div>
            <w:div w:id="1395348316">
              <w:marLeft w:val="0"/>
              <w:marRight w:val="0"/>
              <w:marTop w:val="0"/>
              <w:marBottom w:val="0"/>
              <w:divBdr>
                <w:top w:val="none" w:sz="0" w:space="0" w:color="auto"/>
                <w:left w:val="none" w:sz="0" w:space="0" w:color="auto"/>
                <w:bottom w:val="none" w:sz="0" w:space="0" w:color="auto"/>
                <w:right w:val="none" w:sz="0" w:space="0" w:color="auto"/>
              </w:divBdr>
            </w:div>
            <w:div w:id="205920274">
              <w:marLeft w:val="0"/>
              <w:marRight w:val="0"/>
              <w:marTop w:val="0"/>
              <w:marBottom w:val="0"/>
              <w:divBdr>
                <w:top w:val="none" w:sz="0" w:space="0" w:color="auto"/>
                <w:left w:val="none" w:sz="0" w:space="0" w:color="auto"/>
                <w:bottom w:val="none" w:sz="0" w:space="0" w:color="auto"/>
                <w:right w:val="none" w:sz="0" w:space="0" w:color="auto"/>
              </w:divBdr>
            </w:div>
            <w:div w:id="50425325">
              <w:marLeft w:val="0"/>
              <w:marRight w:val="0"/>
              <w:marTop w:val="0"/>
              <w:marBottom w:val="0"/>
              <w:divBdr>
                <w:top w:val="none" w:sz="0" w:space="0" w:color="auto"/>
                <w:left w:val="none" w:sz="0" w:space="0" w:color="auto"/>
                <w:bottom w:val="none" w:sz="0" w:space="0" w:color="auto"/>
                <w:right w:val="none" w:sz="0" w:space="0" w:color="auto"/>
              </w:divBdr>
            </w:div>
            <w:div w:id="1427117780">
              <w:marLeft w:val="0"/>
              <w:marRight w:val="0"/>
              <w:marTop w:val="0"/>
              <w:marBottom w:val="0"/>
              <w:divBdr>
                <w:top w:val="none" w:sz="0" w:space="0" w:color="auto"/>
                <w:left w:val="none" w:sz="0" w:space="0" w:color="auto"/>
                <w:bottom w:val="none" w:sz="0" w:space="0" w:color="auto"/>
                <w:right w:val="none" w:sz="0" w:space="0" w:color="auto"/>
              </w:divBdr>
            </w:div>
            <w:div w:id="1418861981">
              <w:marLeft w:val="0"/>
              <w:marRight w:val="0"/>
              <w:marTop w:val="0"/>
              <w:marBottom w:val="0"/>
              <w:divBdr>
                <w:top w:val="none" w:sz="0" w:space="0" w:color="auto"/>
                <w:left w:val="none" w:sz="0" w:space="0" w:color="auto"/>
                <w:bottom w:val="none" w:sz="0" w:space="0" w:color="auto"/>
                <w:right w:val="none" w:sz="0" w:space="0" w:color="auto"/>
              </w:divBdr>
            </w:div>
            <w:div w:id="275067843">
              <w:marLeft w:val="0"/>
              <w:marRight w:val="0"/>
              <w:marTop w:val="0"/>
              <w:marBottom w:val="0"/>
              <w:divBdr>
                <w:top w:val="none" w:sz="0" w:space="0" w:color="auto"/>
                <w:left w:val="none" w:sz="0" w:space="0" w:color="auto"/>
                <w:bottom w:val="none" w:sz="0" w:space="0" w:color="auto"/>
                <w:right w:val="none" w:sz="0" w:space="0" w:color="auto"/>
              </w:divBdr>
            </w:div>
            <w:div w:id="1205218271">
              <w:marLeft w:val="0"/>
              <w:marRight w:val="0"/>
              <w:marTop w:val="0"/>
              <w:marBottom w:val="0"/>
              <w:divBdr>
                <w:top w:val="none" w:sz="0" w:space="0" w:color="auto"/>
                <w:left w:val="none" w:sz="0" w:space="0" w:color="auto"/>
                <w:bottom w:val="none" w:sz="0" w:space="0" w:color="auto"/>
                <w:right w:val="none" w:sz="0" w:space="0" w:color="auto"/>
              </w:divBdr>
            </w:div>
            <w:div w:id="814835537">
              <w:marLeft w:val="0"/>
              <w:marRight w:val="0"/>
              <w:marTop w:val="0"/>
              <w:marBottom w:val="0"/>
              <w:divBdr>
                <w:top w:val="none" w:sz="0" w:space="0" w:color="auto"/>
                <w:left w:val="none" w:sz="0" w:space="0" w:color="auto"/>
                <w:bottom w:val="none" w:sz="0" w:space="0" w:color="auto"/>
                <w:right w:val="none" w:sz="0" w:space="0" w:color="auto"/>
              </w:divBdr>
            </w:div>
            <w:div w:id="966424891">
              <w:marLeft w:val="0"/>
              <w:marRight w:val="0"/>
              <w:marTop w:val="0"/>
              <w:marBottom w:val="0"/>
              <w:divBdr>
                <w:top w:val="none" w:sz="0" w:space="0" w:color="auto"/>
                <w:left w:val="none" w:sz="0" w:space="0" w:color="auto"/>
                <w:bottom w:val="none" w:sz="0" w:space="0" w:color="auto"/>
                <w:right w:val="none" w:sz="0" w:space="0" w:color="auto"/>
              </w:divBdr>
            </w:div>
            <w:div w:id="150995057">
              <w:marLeft w:val="0"/>
              <w:marRight w:val="0"/>
              <w:marTop w:val="0"/>
              <w:marBottom w:val="0"/>
              <w:divBdr>
                <w:top w:val="none" w:sz="0" w:space="0" w:color="auto"/>
                <w:left w:val="none" w:sz="0" w:space="0" w:color="auto"/>
                <w:bottom w:val="none" w:sz="0" w:space="0" w:color="auto"/>
                <w:right w:val="none" w:sz="0" w:space="0" w:color="auto"/>
              </w:divBdr>
            </w:div>
            <w:div w:id="163518811">
              <w:marLeft w:val="0"/>
              <w:marRight w:val="0"/>
              <w:marTop w:val="0"/>
              <w:marBottom w:val="0"/>
              <w:divBdr>
                <w:top w:val="none" w:sz="0" w:space="0" w:color="auto"/>
                <w:left w:val="none" w:sz="0" w:space="0" w:color="auto"/>
                <w:bottom w:val="none" w:sz="0" w:space="0" w:color="auto"/>
                <w:right w:val="none" w:sz="0" w:space="0" w:color="auto"/>
              </w:divBdr>
            </w:div>
            <w:div w:id="1482695590">
              <w:marLeft w:val="0"/>
              <w:marRight w:val="0"/>
              <w:marTop w:val="0"/>
              <w:marBottom w:val="0"/>
              <w:divBdr>
                <w:top w:val="none" w:sz="0" w:space="0" w:color="auto"/>
                <w:left w:val="none" w:sz="0" w:space="0" w:color="auto"/>
                <w:bottom w:val="none" w:sz="0" w:space="0" w:color="auto"/>
                <w:right w:val="none" w:sz="0" w:space="0" w:color="auto"/>
              </w:divBdr>
            </w:div>
            <w:div w:id="588394067">
              <w:marLeft w:val="0"/>
              <w:marRight w:val="0"/>
              <w:marTop w:val="0"/>
              <w:marBottom w:val="0"/>
              <w:divBdr>
                <w:top w:val="none" w:sz="0" w:space="0" w:color="auto"/>
                <w:left w:val="none" w:sz="0" w:space="0" w:color="auto"/>
                <w:bottom w:val="none" w:sz="0" w:space="0" w:color="auto"/>
                <w:right w:val="none" w:sz="0" w:space="0" w:color="auto"/>
              </w:divBdr>
            </w:div>
            <w:div w:id="10487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153">
      <w:bodyDiv w:val="1"/>
      <w:marLeft w:val="0"/>
      <w:marRight w:val="0"/>
      <w:marTop w:val="0"/>
      <w:marBottom w:val="0"/>
      <w:divBdr>
        <w:top w:val="none" w:sz="0" w:space="0" w:color="auto"/>
        <w:left w:val="none" w:sz="0" w:space="0" w:color="auto"/>
        <w:bottom w:val="none" w:sz="0" w:space="0" w:color="auto"/>
        <w:right w:val="none" w:sz="0" w:space="0" w:color="auto"/>
      </w:divBdr>
    </w:div>
    <w:div w:id="2141412933">
      <w:bodyDiv w:val="1"/>
      <w:marLeft w:val="0"/>
      <w:marRight w:val="0"/>
      <w:marTop w:val="0"/>
      <w:marBottom w:val="0"/>
      <w:divBdr>
        <w:top w:val="none" w:sz="0" w:space="0" w:color="auto"/>
        <w:left w:val="none" w:sz="0" w:space="0" w:color="auto"/>
        <w:bottom w:val="none" w:sz="0" w:space="0" w:color="auto"/>
        <w:right w:val="none" w:sz="0" w:space="0" w:color="auto"/>
      </w:divBdr>
    </w:div>
    <w:div w:id="2144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73</Pages>
  <Words>7572</Words>
  <Characters>43163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padm3361</dc:creator>
  <cp:lastModifiedBy>padm3361</cp:lastModifiedBy>
  <cp:revision>6</cp:revision>
  <dcterms:created xsi:type="dcterms:W3CDTF">2015-11-25T04:23:00Z</dcterms:created>
  <dcterms:modified xsi:type="dcterms:W3CDTF">2015-11-25T13:53:00Z</dcterms:modified>
</cp:coreProperties>
</file>